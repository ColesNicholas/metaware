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9.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demanding</w:t>
      </w:r>
      <w:r>
        <w:t xml:space="preserve"> </w:t>
      </w:r>
      <w:r>
        <w:t xml:space="preserve">problem:</w:t>
      </w:r>
      <w:r>
        <w:t xml:space="preserve"> </w:t>
      </w:r>
      <w:r>
        <w:t xml:space="preserve">Meta-analysis</w:t>
      </w:r>
      <w:r>
        <w:t xml:space="preserve"> </w:t>
      </w:r>
      <w:r>
        <w:t xml:space="preserve">suggests</w:t>
      </w:r>
      <w:r>
        <w:t xml:space="preserve"> </w:t>
      </w:r>
      <w:r>
        <w:t xml:space="preserve">that</w:t>
      </w:r>
      <w:r>
        <w:t xml:space="preserve"> </w:t>
      </w:r>
      <w:r>
        <w:t xml:space="preserve">demand</w:t>
      </w:r>
      <w:r>
        <w:t xml:space="preserve"> </w:t>
      </w:r>
      <w:r>
        <w:t xml:space="preserve">characteristics</w:t>
      </w:r>
      <w:r>
        <w:t xml:space="preserve"> </w:t>
      </w:r>
      <w:r>
        <w:t xml:space="preserve">exert</w:t>
      </w:r>
      <w:r>
        <w:t xml:space="preserve"> </w:t>
      </w:r>
      <w:r>
        <w:t xml:space="preserve">effects</w:t>
      </w:r>
      <w:r>
        <w:t xml:space="preserve"> </w:t>
      </w:r>
      <w:r>
        <w:t xml:space="preserve">that</w:t>
      </w:r>
      <w:r>
        <w:t xml:space="preserve"> </w:t>
      </w:r>
      <w:r>
        <w:t xml:space="preserve">can</w:t>
      </w:r>
      <w:r>
        <w:t xml:space="preserve"> </w:t>
      </w:r>
      <w:r>
        <w:t xml:space="preserve">be</w:t>
      </w:r>
      <w:r>
        <w:t xml:space="preserve"> </w:t>
      </w:r>
      <w:r>
        <w:t xml:space="preserve">powerful,</w:t>
      </w:r>
      <w:r>
        <w:t xml:space="preserve"> </w:t>
      </w:r>
      <w:r>
        <w:t xml:space="preserve">unreliable,</w:t>
      </w:r>
      <w:r>
        <w:t xml:space="preserve"> </w:t>
      </w:r>
      <w:r>
        <w:t xml:space="preserve">and</w:t>
      </w:r>
      <w:r>
        <w:t xml:space="preserve"> </w:t>
      </w:r>
      <w:r>
        <w:t xml:space="preserve">difficult</w:t>
      </w:r>
      <w:r>
        <w:t xml:space="preserve"> </w:t>
      </w:r>
      <w:r>
        <w:t xml:space="preserve">to</w:t>
      </w:r>
      <w:r>
        <w:t xml:space="preserve"> </w:t>
      </w:r>
      <w:r>
        <w:t xml:space="preserve">explain</w:t>
      </w:r>
    </w:p>
    <w:p>
      <w:pPr>
        <w:pStyle w:val="Author"/>
      </w:pPr>
      <w:r>
        <w:t xml:space="preserve">Anonymous for peer review (NAC)</w:t>
      </w:r>
      <w:r>
        <w:rPr>
          <w:vertAlign w:val="superscript"/>
        </w:rPr>
        <w:t xml:space="preserve">1</w:t>
      </w:r>
      <w:r>
        <w:t xml:space="preserve">, Anonymous for peer review (MW)</w:t>
      </w:r>
      <w:r>
        <w:rPr>
          <w:vertAlign w:val="superscript"/>
        </w:rPr>
        <w:t xml:space="preserve">1</w:t>
      </w:r>
      <w:r>
        <w:t xml:space="preserve">, &amp; Anonymous for peer review (MCF)</w:t>
      </w:r>
      <w:r>
        <w:rPr>
          <w:vertAlign w:val="superscript"/>
        </w:rPr>
        <w:t xml:space="preserve">2</w:t>
      </w:r>
    </w:p>
    <w:p>
      <w:pPr>
        <w:pStyle w:val="Author"/>
      </w:pPr>
      <w:r>
        <w:rPr>
          <w:vertAlign w:val="superscript"/>
        </w:rPr>
        <w:t xml:space="preserve">1</w:t>
      </w:r>
      <w:r>
        <w:t xml:space="preserve"> </w:t>
      </w:r>
      <w:r>
        <w:t xml:space="preserve">Anonymous for peer review</w:t>
      </w:r>
    </w:p>
    <w:p>
      <w:pPr>
        <w:pStyle w:val="Author"/>
      </w:pPr>
      <w:r>
        <w:rPr>
          <w:vertAlign w:val="superscript"/>
        </w:rPr>
        <w:t xml:space="preserve">2</w:t>
      </w:r>
      <w:r>
        <w:t xml:space="preserve"> </w:t>
      </w:r>
      <w:r>
        <w:t xml:space="preserve">Anonymous for peer review</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Public significance statement: A fundamental methodological concern in research with human participants is that their responses are biased by information that convey the researcher’s hypothesis (i.e., demand characteristics). In a meta-analysis, we combined evidence from 53 studies that experimentally tested this concern by explicitly manipulating cues about the study hypothesis. Results suggested that explicit information about the researcher’s hypothesis produce biases in participants’ responses that can be potentially large – but are troublingly unreliable and difficult to explain.</w:t>
      </w:r>
      <w:r>
        <w:t xml:space="preserve"> </w:t>
      </w:r>
      <w:r>
        <w:t xml:space="preserve">All materials, data (raw and processed), code, and pre-registrations are openly available at</w:t>
      </w:r>
      <w:r>
        <w:t xml:space="preserve"> </w:t>
      </w:r>
      <w:hyperlink r:id="rId20">
        <w:r>
          <w:rPr>
            <w:rStyle w:val="Hyperlink"/>
          </w:rPr>
          <w:t xml:space="preserve">https://osf.io/3hkre/?view_only=2dc92af53f194e5eab0d7aecafaf01c2</w:t>
        </w:r>
      </w:hyperlink>
      <w:r>
        <w:t xml:space="preserve">.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w:t>
      </w:r>
    </w:p>
    <w:p>
      <w:pPr>
        <w:pStyle w:val="authornote"/>
      </w:pPr>
      <w:r>
        <w:t xml:space="preserve">The authors made the following contributions. Anonymous for peer review (NAC): Conceptualization, Data Curation, Formal Analysis, Investigation, Methodology, Project administration, Software, Supervision, Visualization, Writing - Original Draft Preparation, Writing - Review &amp; Editing; Anonymous for peer review (MW): Data Curation, Investigation, Project administration, Software, Writing - Review &amp; Editing; Anonymous for peer review (MCF): Formal Analysis, Investigation, Methodology, Project administration, Resources, Software, Supervision, Visualization, Writing - Review &amp; Editing.</w:t>
      </w:r>
    </w:p>
    <w:p>
      <w:pPr>
        <w:pStyle w:val="authornote"/>
      </w:pPr>
      <w:r>
        <w:t xml:space="preserve">Correspondence concerning this article should be addressed to Anonymous for peer review (NAC), Anonymous for peer review. E-mail: Anonymous for peer review</w:t>
      </w:r>
    </w:p>
    <w:p>
      <w:pPr>
        <w:pStyle w:val="h1-pagebreak"/>
      </w:pPr>
      <w:r>
        <w:t xml:space="preserve">Abstract</w:t>
      </w:r>
    </w:p>
    <w:p>
      <w:pPr>
        <w:pStyle w:val="Textkrper"/>
      </w:pPr>
      <w:r>
        <w:t xml:space="preserve">Demand characteristics are a fundamental methodological concern in experimental psychology. Yet, little is known about the direction, magnitude, consistency, and mechanisms underlying their effects. We conducted a three-level meta-analysis of 253 effect sizes from 53 studies that provided experimental tests of demand effects by explicitly manipulating cues about the study hypothesis. Results indicated that such manipulations tend to produce small overall increases in hypothesis-consistent responding (</w:t>
      </w:r>
      <w:r>
        <w:rPr>
          <w:iCs/>
          <w:i/>
        </w:rPr>
        <w:t xml:space="preserve">d</w:t>
      </w:r>
      <w:r>
        <w:t xml:space="preserve"> </w:t>
      </w:r>
      <w:r>
        <w:t xml:space="preserve">= 0.20, 95% CI [0.11, 0.30]). However, these effects were extremely heterogeneous (between-study</w:t>
      </w:r>
      <w:r>
        <w:t xml:space="preserve"> </w:t>
      </w:r>
      <m:oMath>
        <m:r>
          <m:t>τ</m:t>
        </m:r>
      </m:oMath>
      <w:r>
        <w:t xml:space="preserve"> </w:t>
      </w:r>
      <w:r>
        <w:t xml:space="preserve">= 0.29; within-study</w:t>
      </w:r>
      <w:r>
        <w:t xml:space="preserve"> </w:t>
      </w:r>
      <m:oMath>
        <m:r>
          <m:t>σ</m:t>
        </m:r>
      </m:oMath>
      <w:r>
        <w:t xml:space="preserve"> </w:t>
      </w:r>
      <w:r>
        <w:t xml:space="preserve">= 0.18), with the estimated distribution of population effects ranging from</w:t>
      </w:r>
      <w:r>
        <w:t xml:space="preserve"> </w:t>
      </w:r>
      <w:r>
        <w:rPr>
          <w:iCs/>
          <w:i/>
        </w:rPr>
        <w:t xml:space="preserve">d</w:t>
      </w:r>
      <w:r>
        <w:t xml:space="preserve"> </w:t>
      </w:r>
      <w:r>
        <w:t xml:space="preserve">= 1.82 (a massive increase in hypothesis-consistent responding) to</w:t>
      </w:r>
      <w:r>
        <w:t xml:space="preserve"> </w:t>
      </w:r>
      <w:r>
        <w:rPr>
          <w:iCs/>
          <w:i/>
        </w:rPr>
        <w:t xml:space="preserve">d</w:t>
      </w:r>
      <w:r>
        <w:t xml:space="preserve"> </w:t>
      </w:r>
      <w:r>
        <w:t xml:space="preserve">= -1.33 (a massive increase in hypothesis-</w:t>
      </w:r>
      <w:r>
        <w:rPr>
          <w:iCs/>
          <w:i/>
        </w:rPr>
        <w:t xml:space="preserve">in</w:t>
      </w:r>
      <w:r>
        <w:t xml:space="preserve">consistent responding). Both the observed and estimated distribution of these effects suggested that demand characteristics can create false positives, false negatives, upward bias, and downward bias. However, such heterogeneity remains difficult to explain. Participants who reviewed key study details were neither able to predict nor provide insights into psychological mechanisms theorized to underlie demand effects. Many theorists have posited that demand effects are driven by participants’ motivation to adjust responses, opportunity to adjust responses, and/or belief in the researcher’s hypothesis. However, participants ratings of these mechanisms failed to predict observed effects. Coded methodological features (e.g., whether participants were paid) also often failed to predict observed effects. Although the meta-analysis did not capture the full depth of the demand characteristics construct, the synthesis of even a narrow subset of the literature suggests that such effects can be inferentially consequential, unreliable, and difficult to explain.</w:t>
      </w:r>
    </w:p>
    <w:p>
      <w:pPr>
        <w:pStyle w:val="Textkrper"/>
      </w:pPr>
      <w:r>
        <w:rPr>
          <w:iCs/>
          <w:i/>
        </w:rPr>
        <w:t xml:space="preserve">Keywords:</w:t>
      </w:r>
      <w:r>
        <w:t xml:space="preserve"> </w:t>
      </w:r>
      <w:r>
        <w:t xml:space="preserve">demand characteristics, expectancies, meta-analysis, methodology, confound</w:t>
      </w:r>
    </w:p>
    <w:p>
      <w:pPr>
        <w:pStyle w:val="h1-pagebreak"/>
      </w:pPr>
      <w:r>
        <w:t xml:space="preserve">A demanding problem: Meta-analysis suggests that demand characteristics exert effects that can be powerful, unreliable, and difficult to explain</w:t>
      </w:r>
    </w:p>
    <w:p>
      <w:pPr>
        <w:pStyle w:val="Textkrper"/>
      </w:pPr>
      <w:r>
        <w:t xml:space="preserve">Imagine that one day a mysterious person approaches you and begins telling you about a new method they invented for understanding humans. They tell you that their method is useful for estimating causal relationships, but add that there is one issue: it can sometimes be thrown off by a</w:t>
      </w:r>
      <w:r>
        <w:t xml:space="preserve"> </w:t>
      </w:r>
      <w:r>
        <w:rPr>
          <w:iCs/>
          <w:i/>
        </w:rPr>
        <w:t xml:space="preserve">methodological artifact</w:t>
      </w:r>
      <w:r>
        <w:t xml:space="preserve">. They explain that this artifact sometimes causes researchers to detect an effect that’s not real, and other times causes them to miss an effect that is real; that it sometimes biases estimates upward and other times downward. Then, they offer a confession: the artifact doesn’t always impact their conclusions, and they don’t know why. Sometimes the artifact seems to matter, other times it doesn’t – and its underlying mechanisms are poorly understood.</w:t>
      </w:r>
    </w:p>
    <w:p>
      <w:pPr>
        <w:pStyle w:val="Textkrper"/>
      </w:pPr>
      <w:r>
        <w:t xml:space="preserve">If the above scenario was real, the noted limitations would likely call their whole method into question. However, perhaps experimental psychologists should not be so quick to judge. After all, we too deal with a difficult-to-understand methodological artifact:</w:t>
      </w:r>
      <w:r>
        <w:t xml:space="preserve"> </w:t>
      </w:r>
      <w:r>
        <w:rPr>
          <w:iCs/>
          <w:i/>
        </w:rPr>
        <w:t xml:space="preserve">demand characteristics</w:t>
      </w:r>
      <w:r>
        <w:t xml:space="preserve">.</w:t>
      </w:r>
    </w:p>
    <w:p>
      <w:pPr>
        <w:pStyle w:val="Textkrper"/>
      </w:pPr>
      <w:r>
        <w:t xml:space="preserve">In a seminal paper, Martin</w:t>
      </w:r>
      <w:r>
        <w:t xml:space="preserve"> </w:t>
      </w:r>
      <w:r>
        <w:t xml:space="preserve">Orne (1962)</w:t>
      </w:r>
      <w:r>
        <w:t xml:space="preserve"> </w:t>
      </w:r>
      <w:r>
        <w:t xml:space="preserve">argued that human subjects are perceptive to demand characteristics –</w:t>
      </w:r>
      <w:r>
        <w:t xml:space="preserve"> </w:t>
      </w:r>
      <w:r>
        <w:t xml:space="preserve">“</w:t>
      </w:r>
      <w:r>
        <w:t xml:space="preserve">cues which convey an experimental hypothesis</w:t>
      </w:r>
      <w:r>
        <w:t xml:space="preserve">”</w:t>
      </w:r>
      <w:r>
        <w:t xml:space="preserve"> </w:t>
      </w:r>
      <w:r>
        <w:t xml:space="preserve">– and generally use these cues to help the experimenter confirm their hypothesis</w:t>
      </w:r>
      <w:r>
        <w:t xml:space="preserve"> </w:t>
      </w:r>
      <w:r>
        <w:t xml:space="preserve">(1962, p. 779)</w:t>
      </w:r>
      <w:r>
        <w:t xml:space="preserve">. Orne initially presented evidence that demand characteristics can lead to false positives, such as patients exhibiting sham symptoms of hypnosis</w:t>
      </w:r>
      <w:r>
        <w:t xml:space="preserve"> </w:t>
      </w:r>
      <w:r>
        <w:t xml:space="preserve">(Orne, 1959)</w:t>
      </w:r>
      <w:r>
        <w:t xml:space="preserve">. However, demand characteristics can also lead to false negatives. For example, participants will ignore visual cues of depth when they believe that disregarding them is the purpose of the experiment</w:t>
      </w:r>
      <w:r>
        <w:t xml:space="preserve"> </w:t>
      </w:r>
      <w:r>
        <w:t xml:space="preserve">(Hayes &amp; King, 1967)</w:t>
      </w:r>
      <w:r>
        <w:t xml:space="preserve">. In addition to creating inferential errors, demand characteristics can bias estimates of causal relationships. For example, the effects of facial poses on self-reported emotion can be amplified</w:t>
      </w:r>
      <w:r>
        <w:t xml:space="preserve"> </w:t>
      </w:r>
      <w:r>
        <w:rPr>
          <w:iCs/>
          <w:i/>
        </w:rPr>
        <w:t xml:space="preserve">or</w:t>
      </w:r>
      <w:r>
        <w:t xml:space="preserve"> </w:t>
      </w:r>
      <w:r>
        <w:t xml:space="preserve">attenuated depending on whether the experimenter communicates expectations of positive or nil effects</w:t>
      </w:r>
      <w:r>
        <w:t xml:space="preserve"> </w:t>
      </w:r>
      <w:r>
        <w:t xml:space="preserve">(Coles, Gaertner, Frohlich, Larsen, &amp; Basnight-Brown, 2022)</w:t>
      </w:r>
      <w:r>
        <w:t xml:space="preserve">. Puzzlingly, though, demand characteristics do not always seem to matter. For example, in a set of large replications of classic studies in behavioral economics, direct manipulations of demand characteristics consistently failed to impact participants’ responses</w:t>
      </w:r>
      <w:r>
        <w:t xml:space="preserve"> </w:t>
      </w:r>
      <w:r>
        <w:t xml:space="preserve">(Mummolo &amp; Peterson, 2019)</w:t>
      </w:r>
      <w:r>
        <w:t xml:space="preserve">.</w:t>
      </w:r>
    </w:p>
    <w:p>
      <w:pPr>
        <w:pStyle w:val="Textkrper"/>
      </w:pPr>
      <w:r>
        <w:t xml:space="preserve">As this brief review shows, demand characteristics are uncomfortably close to the mysterious methodological artifact described in the opening of the paper. Demand effects are a literal textbook methodological concern in experimental psychology</w:t>
      </w:r>
      <w:r>
        <w:t xml:space="preserve"> </w:t>
      </w:r>
      <w:r>
        <w:t xml:space="preserve">(Sharpe &amp; Whelton, 2016)</w:t>
      </w:r>
      <w:r>
        <w:t xml:space="preserve">. However, their magnitude, direction, and consistency remain unclear. In the present paper, we use meta-analysis to take stock of what we have learned – if anything – about demand effects. We begin by briefly reviewing one of the most comprehensive and influential framework describing their effects.</w:t>
      </w:r>
    </w:p>
    <w:bookmarkStart w:id="21" w:name="Xa0d64ece604650f58e403bddeb4af76aa562f5e"/>
    <w:p>
      <w:pPr>
        <w:pStyle w:val="berschrift2"/>
      </w:pPr>
      <w:r>
        <w:t xml:space="preserve">How do demand characteristics alter participant responses?</w:t>
      </w:r>
    </w:p>
    <w:p>
      <w:pPr>
        <w:pStyle w:val="FirstParagraph"/>
      </w:pPr>
      <w:r>
        <w:t xml:space="preserve">One of the most influential frameworks for conceptualizing demand effects was developed by Rosnow and colleagues</w:t>
      </w:r>
      <w:r>
        <w:t xml:space="preserve"> </w:t>
      </w:r>
      <w:r>
        <w:t xml:space="preserve">(Rosnow &amp; Aiken, 1973; Rosnow &amp; Rosenthal, 1997; Strohmetz, 2008)</w:t>
      </w:r>
      <w:r>
        <w:t xml:space="preserve">. In this framework, they unified decades of previous theorizing by positing that demand effects have three key moderators: (1) receptivity to cues, (2) motivation to provide hypothesis-consistent responses, and (3) opportunity to alter responses.</w:t>
      </w:r>
    </w:p>
    <w:p>
      <w:pPr>
        <w:pStyle w:val="Textkrper"/>
      </w:pPr>
      <w:r>
        <w:t xml:space="preserve">To start, Rosnow and colleagues reasoned that participants must be receptive to demand characteristics for there to be subsequent shifts in participants’ responses (see also, Orne, 1958). As an extreme example, imagine that a researcher hands an infant a sheet of paper that precisely explains the study hypothesis. Demand characteristics are certainly present, but they are not predicted to have an impact because the infant is not receptive to the cues. Even if the infant possessed the astonishing ability to read, it’s possible they would misunderstand the cues – which may be considered another form of non-receptivity</w:t>
      </w:r>
      <w:r>
        <w:t xml:space="preserve"> </w:t>
      </w:r>
      <w:r>
        <w:t xml:space="preserve">(Corneille &amp; Lush, 2023)</w:t>
      </w:r>
      <w:r>
        <w:t xml:space="preserve">.</w:t>
      </w:r>
    </w:p>
    <w:p>
      <w:pPr>
        <w:pStyle w:val="Textkrper"/>
      </w:pPr>
      <w:r>
        <w:t xml:space="preserve">If and when participants correctly interpret demand characteristics, Rosnow and colleagues theorized that subsequent changes in participants’ responses would be driven by their motivation (or lack thereof) to provide hypothesis-consistent responses. Early work on demand characteristics was marked by debates about whether participants are motivated to adjust their responses to (a) help the researcher confirm their hypothesis</w:t>
      </w:r>
      <w:r>
        <w:t xml:space="preserve"> </w:t>
      </w:r>
      <w:r>
        <w:t xml:space="preserve">(Orne, 1962)</w:t>
      </w:r>
      <w:r>
        <w:t xml:space="preserve">, (b) receive positive evaluations</w:t>
      </w:r>
      <w:r>
        <w:t xml:space="preserve"> </w:t>
      </w:r>
      <w:r>
        <w:t xml:space="preserve">(Riecken, 1962; Rosenberg, 1969; Sigall, Aronson, &amp; Van Hoose, 1970)</w:t>
      </w:r>
      <w:r>
        <w:t xml:space="preserve">, (c) interfere with the purpose of the study</w:t>
      </w:r>
      <w:r>
        <w:t xml:space="preserve"> </w:t>
      </w:r>
      <w:r>
        <w:t xml:space="preserve">(Cook et al., 1970; Masling, 1966)</w:t>
      </w:r>
      <w:r>
        <w:t xml:space="preserve">, or (d) follow directions as closely as possible</w:t>
      </w:r>
      <w:r>
        <w:t xml:space="preserve"> </w:t>
      </w:r>
      <w:r>
        <w:t xml:space="preserve">(Fillenbaun &amp; Frey, 1970)</w:t>
      </w:r>
      <w:r>
        <w:t xml:space="preserve">. Rosnow and colleagues advanced this line of thinking by demonstrating that participants have</w:t>
      </w:r>
      <w:r>
        <w:t xml:space="preserve"> </w:t>
      </w:r>
      <w:r>
        <w:rPr>
          <w:iCs/>
          <w:i/>
        </w:rPr>
        <w:t xml:space="preserve">multiple</w:t>
      </w:r>
      <w:r>
        <w:t xml:space="preserve"> </w:t>
      </w:r>
      <w:r>
        <w:t xml:space="preserve">shifting motivations in mind when they conceptualize their roles as subjects</w:t>
      </w:r>
      <w:r>
        <w:t xml:space="preserve"> </w:t>
      </w:r>
      <w:r>
        <w:t xml:space="preserve">Silverman &amp; Marcantonio (1965)</w:t>
      </w:r>
      <w:r>
        <w:t xml:space="preserve">. For example, participants appear to be motivated to increase performance on simple tasks when told that this is the experimenter’s expectation – but not when the experimenter adds that the increase in performance will be indicative of a negative personality trait</w:t>
      </w:r>
      <w:r>
        <w:t xml:space="preserve"> </w:t>
      </w:r>
      <w:r>
        <w:t xml:space="preserve">(Sigall et al., 1970)</w:t>
      </w:r>
      <w:r>
        <w:t xml:space="preserve">. Rosnow and colleagues, thus, suggested that participants in any given context can be characterized as being overall motivated to either: (a) non-acquiesce (i.e., not change their responses based on knowledge about the hypothesis), (b) acquiesce (i.e., provide hypothesis-consistent responses), or (c) counter-acquiesce (i.e., provide hypothesis-inconsistent responses).</w:t>
      </w:r>
    </w:p>
    <w:p>
      <w:pPr>
        <w:pStyle w:val="Textkrper"/>
      </w:pPr>
      <w:r>
        <w:t xml:space="preserve">If participants are motivated to adjust their response, Rosnow and colleagues theorized that subsequent changes in participants’ responses would then be driven by their ability to alter the outcome of interest. As elaborated by</w:t>
      </w:r>
      <w:r>
        <w:t xml:space="preserve"> </w:t>
      </w:r>
      <w:r>
        <w:t xml:space="preserve">Corneille and Lush (2023)</w:t>
      </w:r>
      <w:r>
        <w:t xml:space="preserve">, this could occur through faking, imagination, or phenomenological control (voluntary changes experienced by the participant as involuntary).Taking this third moderator – opportunity – into account, Rosnow and colleagues concluded that demand characteristics only bias responses when participants (1) notice the cues, (2) are motivated to adjust their responses, and (3) can adjust their responses. This framework directly maps onto psychologists’ playbook for avoiding the impact of demand characteristics: use deception (reduce receptivity), incentivize honest reporting (reduce motivation), and/or deploy difficult-to-control outcome measures (reduce opportunity to adjust responses).</w:t>
      </w:r>
    </w:p>
    <w:bookmarkEnd w:id="21"/>
    <w:bookmarkStart w:id="55" w:name="methodology"/>
    <w:p>
      <w:pPr>
        <w:pStyle w:val="berschrift1"/>
      </w:pPr>
      <w:r>
        <w:t xml:space="preserve">Methodology</w:t>
      </w:r>
    </w:p>
    <w:p>
      <w:pPr>
        <w:pStyle w:val="FirstParagraph"/>
      </w:pPr>
      <w:r>
        <w:t xml:space="preserve">The goal of the current paper is to take stock of what we have learned – if anything – about demand characteristics as a methodological artifact. Although several excellent</w:t>
      </w:r>
      <w:r>
        <w:t xml:space="preserve"> </w:t>
      </w:r>
      <w:r>
        <w:rPr>
          <w:iCs/>
          <w:i/>
        </w:rPr>
        <w:t xml:space="preserve">narrative reviews</w:t>
      </w:r>
      <w:r>
        <w:t xml:space="preserve"> </w:t>
      </w:r>
      <w:r>
        <w:t xml:space="preserve">exist</w:t>
      </w:r>
      <w:r>
        <w:t xml:space="preserve"> </w:t>
      </w:r>
      <w:r>
        <w:t xml:space="preserve">(Corneille &amp; Lush, 2023; Rosnow &amp; Rosenthal, 1997; Sharpe &amp; Whelton, 2016; Strohmetz, 2008)</w:t>
      </w:r>
      <w:r>
        <w:t xml:space="preserve">, meta-analysis allows us to quantitatively evaluate the magnitude, consistency, and potential moderators of demand effects.</w:t>
      </w:r>
    </w:p>
    <w:p>
      <w:pPr>
        <w:pStyle w:val="Textkrper"/>
      </w:pPr>
      <w:r>
        <w:t xml:space="preserve">We defined the scope of the meta-analysis using the Population, Intervention, Comparison, Outcome framework</w:t>
      </w:r>
      <w:r>
        <w:t xml:space="preserve"> </w:t>
      </w:r>
      <w:r>
        <w:t xml:space="preserve">(Schardt, Adams, Owens, Keitz, &amp; Fontelo, 2007)</w:t>
      </w:r>
      <w:r>
        <w:t xml:space="preserve">. Our population-of-interest was human subjects participating in non-clinical studies. We excluded clinical studies so that we could focus on research that better isolates the discipline (experimental psychology) discussed in the demand characteristics literature. Given that there is a sizable literature and number of reviews on conceptually-related placebo effects, excluding clinical studies also improved the feasibility and reduced the redundancy of our work.</w:t>
      </w:r>
    </w:p>
    <w:p>
      <w:pPr>
        <w:pStyle w:val="Textkrper"/>
      </w:pPr>
      <w:r>
        <w:t xml:space="preserve">Notably, the intervention-of-interest was explicit manipulations of the hypothesis communicated to participants – i.e., scenarios where a researcher tells participants about the effect of an independent variable on a dependent variable. Demand characteristics are sometimes defined as</w:t>
      </w:r>
      <w:r>
        <w:t xml:space="preserve"> </w:t>
      </w:r>
      <w:r>
        <w:rPr>
          <w:iCs/>
          <w:i/>
        </w:rPr>
        <w:t xml:space="preserve">any</w:t>
      </w:r>
      <w:r>
        <w:t xml:space="preserve"> </w:t>
      </w:r>
      <w:r>
        <w:t xml:space="preserve">cue that may impact participants’ beliefs about the purpose of the study, including instructions, rumors, and experimenter behavior</w:t>
      </w:r>
      <w:r>
        <w:t xml:space="preserve"> </w:t>
      </w:r>
      <w:r>
        <w:t xml:space="preserve">(Orne, 1962)</w:t>
      </w:r>
      <w:r>
        <w:t xml:space="preserve">. However, such a definition creates a potentially boundless conceptual space where</w:t>
      </w:r>
      <w:r>
        <w:t xml:space="preserve"> </w:t>
      </w:r>
      <w:r>
        <w:rPr>
          <w:iCs/>
          <w:i/>
        </w:rPr>
        <w:t xml:space="preserve">any</w:t>
      </w:r>
      <w:r>
        <w:t xml:space="preserve"> </w:t>
      </w:r>
      <w:r>
        <w:t xml:space="preserve">systematic change in a research design might be considered a test of demand characteristics. To bound and simplify the conceptual space, we focused on explicit manipulations of the hypothesis communicated to participants.</w:t>
      </w:r>
    </w:p>
    <w:p>
      <w:pPr>
        <w:pStyle w:val="Textkrper"/>
      </w:pPr>
      <w:r>
        <w:t xml:space="preserve">Our comparison-of-interest were conditions where either no hypothesis or a different hypothesis was communicated to participants. Our outcome-of-interest was the dependent variable described in the communicated hypothesis. For example, in a study that manipulated whether the intervention is described as</w:t>
      </w:r>
      <w:r>
        <w:t xml:space="preserve"> </w:t>
      </w:r>
      <w:r>
        <w:t xml:space="preserve">“</w:t>
      </w:r>
      <w:r>
        <w:t xml:space="preserve">mood-boosting</w:t>
      </w:r>
      <w:r>
        <w:t xml:space="preserve">”</w:t>
      </w:r>
      <w:r>
        <w:t xml:space="preserve">, the outcome-of-interest would be any measure of mood.</w:t>
      </w:r>
    </w:p>
    <w:bookmarkStart w:id="22" w:name="literature-search"/>
    <w:p>
      <w:pPr>
        <w:pStyle w:val="berschrift3"/>
      </w:pPr>
      <w:r>
        <w:t xml:space="preserve">Literature search.</w:t>
      </w:r>
    </w:p>
    <w:p>
      <w:pPr>
        <w:pStyle w:val="FirstParagraph"/>
      </w:pPr>
      <w:r>
        <w:t xml:space="preserve">Our literature search strategy was initially developed in consultation with a librarian at (anonymous for peer review) and then later expanded based on reviewer feedback.</w:t>
      </w:r>
    </w:p>
    <w:p>
      <w:pPr>
        <w:pStyle w:val="Textkrper"/>
      </w:pPr>
      <w:r>
        <w:t xml:space="preserve">On January 12, 2022, we searched APA PsycInfo using broad search terms:</w:t>
      </w:r>
      <w:r>
        <w:t xml:space="preserve"> </w:t>
      </w:r>
      <w:r>
        <w:t xml:space="preserve">“</w:t>
      </w:r>
      <w:r>
        <w:t xml:space="preserve">demand characteristics</w:t>
      </w:r>
      <w:r>
        <w:t xml:space="preserve">”</w:t>
      </w:r>
      <w:r>
        <w:t xml:space="preserve"> </w:t>
      </w:r>
      <w:r>
        <w:t xml:space="preserve">OR</w:t>
      </w:r>
      <w:r>
        <w:t xml:space="preserve"> </w:t>
      </w:r>
      <w:r>
        <w:t xml:space="preserve">“</w:t>
      </w:r>
      <w:r>
        <w:t xml:space="preserve">hypothesis awareness</w:t>
      </w:r>
      <w:r>
        <w:t xml:space="preserve">”</w:t>
      </w:r>
      <w:r>
        <w:t xml:space="preserve">. On April 17, 2024, we repeated the search to identify records published after the initial search. At that time, we also expanded the search to include conceptually similar terms found in the appendix of</w:t>
      </w:r>
      <w:r>
        <w:t xml:space="preserve"> </w:t>
      </w:r>
      <w:r>
        <w:t xml:space="preserve">Rosnow and Rosenthal (1997)</w:t>
      </w:r>
      <w:r>
        <w:t xml:space="preserve"> </w:t>
      </w:r>
      <w:r>
        <w:t xml:space="preserve">’s book on experimental artifacts:</w:t>
      </w:r>
      <w:r>
        <w:t xml:space="preserve"> </w:t>
      </w:r>
      <w:r>
        <w:t xml:space="preserve">“</w:t>
      </w:r>
      <w:r>
        <w:t xml:space="preserve">participant role</w:t>
      </w:r>
      <w:r>
        <w:t xml:space="preserve">”</w:t>
      </w:r>
      <w:r>
        <w:t xml:space="preserve"> </w:t>
      </w:r>
      <w:r>
        <w:t xml:space="preserve">OR</w:t>
      </w:r>
      <w:r>
        <w:t xml:space="preserve"> </w:t>
      </w:r>
      <w:r>
        <w:t xml:space="preserve">“</w:t>
      </w:r>
      <w:r>
        <w:t xml:space="preserve">demand effects</w:t>
      </w:r>
      <w:r>
        <w:t xml:space="preserve">”</w:t>
      </w:r>
      <w:r>
        <w:t xml:space="preserve"> </w:t>
      </w:r>
      <w:r>
        <w:t xml:space="preserve">OR</w:t>
      </w:r>
      <w:r>
        <w:t xml:space="preserve"> </w:t>
      </w:r>
      <w:r>
        <w:t xml:space="preserve">“</w:t>
      </w:r>
      <w:r>
        <w:t xml:space="preserve">good subject effect</w:t>
      </w:r>
      <w:r>
        <w:t xml:space="preserve">”</w:t>
      </w:r>
      <w:r>
        <w:t xml:space="preserve"> </w:t>
      </w:r>
      <w:r>
        <w:t xml:space="preserve">OR</w:t>
      </w:r>
      <w:r>
        <w:t xml:space="preserve"> </w:t>
      </w:r>
      <w:r>
        <w:t xml:space="preserve">“</w:t>
      </w:r>
      <w:r>
        <w:t xml:space="preserve">expectancy effect</w:t>
      </w:r>
      <w:r>
        <w:t xml:space="preserve">”</w:t>
      </w:r>
      <w:r>
        <w:t xml:space="preserve"> </w:t>
      </w:r>
      <w:r>
        <w:t xml:space="preserve">OR</w:t>
      </w:r>
      <w:r>
        <w:t xml:space="preserve"> </w:t>
      </w:r>
      <w:r>
        <w:t xml:space="preserve">“</w:t>
      </w:r>
      <w:r>
        <w:t xml:space="preserve">evaluative apprehension</w:t>
      </w:r>
      <w:r>
        <w:t xml:space="preserve">”</w:t>
      </w:r>
      <w:r>
        <w:t xml:space="preserve">. We also released a call for unpublished studies on the Society for Personality and Social Psychology Open Forum, Twitter, the Facebook Psychological Methods Discussion group, and the Facebook PsychMAP group.</w:t>
      </w:r>
    </w:p>
    <w:p>
      <w:pPr>
        <w:pStyle w:val="Textkrper"/>
      </w:pPr>
      <w:r>
        <w:t xml:space="preserve">Our search did not have language restrictions and went as far back as 1840, which yielded 1289 published and 168 unpublished records.</w:t>
      </w:r>
    </w:p>
    <w:bookmarkEnd w:id="22"/>
    <w:bookmarkStart w:id="25" w:name="screening"/>
    <w:p>
      <w:pPr>
        <w:pStyle w:val="berschrift3"/>
      </w:pPr>
      <w:r>
        <w:t xml:space="preserve">Screening.</w:t>
      </w:r>
    </w:p>
    <w:p>
      <w:pPr>
        <w:pStyle w:val="FirstParagraph"/>
      </w:pPr>
      <w:r>
        <w:t xml:space="preserve">To be eligible for inclusion in the meta-analysis, the following criteria must have been met:</w:t>
      </w:r>
    </w:p>
    <w:p>
      <w:pPr>
        <w:numPr>
          <w:ilvl w:val="0"/>
          <w:numId w:val="1001"/>
        </w:numPr>
      </w:pPr>
      <w:r>
        <w:t xml:space="preserve">The researcher manipulated what participants were told about the effect of an independent variable on a dependent variable.</w:t>
      </w:r>
      <w:r>
        <w:rPr>
          <w:rStyle w:val="Funotenzeichen"/>
        </w:rPr>
        <w:footnoteReference w:id="23"/>
      </w:r>
      <w:r>
        <w:t xml:space="preserve"> </w:t>
      </w:r>
      <w:r>
        <w:t xml:space="preserve">In most cases, the effect of the independent variable was described explicitly, but there were some included studies where it was strongly implied.</w:t>
      </w:r>
    </w:p>
    <w:p>
      <w:pPr>
        <w:numPr>
          <w:ilvl w:val="0"/>
          <w:numId w:val="1001"/>
        </w:numPr>
      </w:pPr>
      <w:r>
        <w:t xml:space="preserve">The demand characteristics manipulation was not strongly confounded with another manipulation. For example, we excluded a study by</w:t>
      </w:r>
      <w:r>
        <w:t xml:space="preserve"> </w:t>
      </w:r>
      <w:r>
        <w:t xml:space="preserve">Sigall et al. (1970)</w:t>
      </w:r>
      <w:r>
        <w:t xml:space="preserve"> </w:t>
      </w:r>
      <w:r>
        <w:t xml:space="preserve">because the manipulation of the stated hypothesis was confounded with a disclosure about the meaning of the behavior (i.e., that confirming the hypothesis would be indicative of an obsessive-compulsive personality disorder).</w:t>
      </w:r>
    </w:p>
    <w:p>
      <w:pPr>
        <w:numPr>
          <w:ilvl w:val="0"/>
          <w:numId w:val="1001"/>
        </w:numPr>
      </w:pPr>
      <w:r>
        <w:t xml:space="preserve">A non-clinical population was studied.</w:t>
      </w:r>
      <w:r>
        <w:rPr>
          <w:rStyle w:val="Funotenzeichen"/>
        </w:rPr>
        <w:footnoteReference w:id="24"/>
      </w:r>
    </w:p>
    <w:p>
      <w:pPr>
        <w:numPr>
          <w:ilvl w:val="0"/>
          <w:numId w:val="1001"/>
        </w:numPr>
      </w:pPr>
      <w:r>
        <w:t xml:space="preserve">Information necessary for computing at least one effect size was included.</w:t>
      </w:r>
    </w:p>
    <w:p>
      <w:pPr>
        <w:pStyle w:val="FirstParagraph"/>
      </w:pPr>
      <w:r>
        <w:t xml:space="preserve">N. C. and M. W. screened records independently, reviewed potentially relevant records together, and worked together to code the information for moderator analyses and effect size computations. Disagreements were resolved through discussion. N. C. also coded the quality of each record included in the final synthesis (described later). In total, 54 studies from 39 records were eligible for inclusion. However, one record</w:t>
      </w:r>
      <w:r>
        <w:t xml:space="preserve"> </w:t>
      </w:r>
      <w:r>
        <w:t xml:space="preserve">(Allen &amp; Smith, 2012)</w:t>
      </w:r>
      <w:r>
        <w:t xml:space="preserve"> </w:t>
      </w:r>
      <w:r>
        <w:t xml:space="preserve">was removed because the information provided led to implausibly large effect size estimates (e.g.,</w:t>
      </w:r>
      <w:r>
        <w:t xml:space="preserve"> </w:t>
      </w:r>
      <m:oMath>
        <m:r>
          <m:t>d</m:t>
        </m:r>
      </m:oMath>
      <w:r>
        <w:t xml:space="preserve"> </w:t>
      </w:r>
      <w:r>
        <w:t xml:space="preserve">= -209.16).</w:t>
      </w:r>
    </w:p>
    <w:bookmarkEnd w:id="25"/>
    <w:bookmarkStart w:id="26" w:name="effect-size-index"/>
    <w:p>
      <w:pPr>
        <w:pStyle w:val="berschrift3"/>
      </w:pPr>
      <w:r>
        <w:t xml:space="preserve">Effect size index.</w:t>
      </w:r>
    </w:p>
    <w:p>
      <w:pPr>
        <w:pStyle w:val="FirstParagraph"/>
      </w:pPr>
      <w:r>
        <w:t xml:space="preserve">We used standardized mean difference scores with small-sample correction (Hedge’s</w:t>
      </w:r>
      <w:r>
        <w:t xml:space="preserve"> </w:t>
      </w:r>
      <m:oMath>
        <m:r>
          <m:t>g</m:t>
        </m:r>
      </m:oMath>
      <w:r>
        <w:t xml:space="preserve">) as our effect size index</w:t>
      </w:r>
      <w:r>
        <w:t xml:space="preserve"> </w:t>
      </w:r>
      <w:r>
        <w:t xml:space="preserve">(Borenstein, 2009; Cohen, 2013)</w:t>
      </w:r>
      <w:r>
        <w:t xml:space="preserve">.</w:t>
      </w:r>
    </w:p>
    <w:p>
      <w:pPr>
        <w:pStyle w:val="Textkrper"/>
      </w:pPr>
      <w:r>
        <w:t xml:space="preserve">In most scenarios, we estimated the main effect of explicit demand characteristics. For example,</w:t>
      </w:r>
      <w:r>
        <w:t xml:space="preserve"> </w:t>
      </w:r>
      <w:r>
        <w:t xml:space="preserve">Coles et al. (2022)</w:t>
      </w:r>
      <w:r>
        <w:t xml:space="preserve"> </w:t>
      </w:r>
      <w:r>
        <w:t xml:space="preserve">manipulated whether participants were told that posing smiles would increase happiness. Here, the main effect of explicit demand characteristics can be computed by comparing happiness ratings from smiling participants who were either informed or not informed of the mood-boosting effect of smiling. In other scenarios, we estimated the</w:t>
      </w:r>
      <w:r>
        <w:t xml:space="preserve"> </w:t>
      </w:r>
      <w:r>
        <w:rPr>
          <w:iCs/>
          <w:i/>
        </w:rPr>
        <w:t xml:space="preserve">interactive</w:t>
      </w:r>
      <w:r>
        <w:t xml:space="preserve"> </w:t>
      </w:r>
      <w:r>
        <w:t xml:space="preserve">effect of explicit demand characteristics. For example, in the same</w:t>
      </w:r>
      <w:r>
        <w:t xml:space="preserve"> </w:t>
      </w:r>
      <w:r>
        <w:t xml:space="preserve">Coles et al. (2022)</w:t>
      </w:r>
      <w:r>
        <w:t xml:space="preserve"> </w:t>
      </w:r>
      <w:r>
        <w:t xml:space="preserve">study, participants provided happiness ratings both after smiling and scowling. Participants’ mood generally improved when smiling vs. scowling (i.e., there was a main effect of facial pose). However, the difference was more pronounced when participants were told about the mood-boosting effects of smiling. In other words, there was an interaction between facial pose and explicit demand characteristics. In this scenario, the interactive effect of explicit demand characteristics was computed by calculating a standardized difference-in-differences score.</w:t>
      </w:r>
    </w:p>
    <w:p>
      <w:pPr>
        <w:pStyle w:val="Textkrper"/>
      </w:pPr>
      <w:r>
        <w:t xml:space="preserve">Effect sizes were calculated so that positive values indicated an effect consistent with the communicated hypothesis. For example, if participants were told that an intervention should be mood boosting, an increase in mood would be coded as a positive effect. If, however, participants were told that the intervention should be mood</w:t>
      </w:r>
      <w:r>
        <w:t xml:space="preserve"> </w:t>
      </w:r>
      <w:r>
        <w:rPr>
          <w:iCs/>
          <w:i/>
        </w:rPr>
        <w:t xml:space="preserve">dampening</w:t>
      </w:r>
      <w:r>
        <w:t xml:space="preserve">, that same increase in mood would be coded as a negative effect.</w:t>
      </w:r>
    </w:p>
    <w:p>
      <w:pPr>
        <w:pStyle w:val="Textkrper"/>
      </w:pPr>
      <w:r>
        <w:t xml:space="preserve">We calculated Hedge’s</w:t>
      </w:r>
      <w:r>
        <w:t xml:space="preserve"> </w:t>
      </w:r>
      <m:oMath>
        <m:r>
          <m:t>g</m:t>
        </m:r>
      </m:oMath>
      <w:r>
        <w:t xml:space="preserve"> </w:t>
      </w:r>
      <w:r>
        <w:t xml:space="preserve">by applying a small sample correction to Cohen’s</w:t>
      </w:r>
      <w:r>
        <w:t xml:space="preserve"> </w:t>
      </w:r>
      <m:oMath>
        <m:sSub>
          <m:e>
            <m:r>
              <m:t>d</m:t>
            </m:r>
          </m:e>
          <m:sub>
            <m:r>
              <m:t>s</m:t>
            </m:r>
          </m:sub>
        </m:sSub>
      </m:oMath>
      <w:r>
        <w:t xml:space="preserve"> </w:t>
      </w:r>
      <w:r>
        <w:t xml:space="preserve">(for between-subject designs) and</w:t>
      </w:r>
      <w:r>
        <w:t xml:space="preserve"> </w:t>
      </w:r>
      <m:oMath>
        <m:sSub>
          <m:e>
            <m:r>
              <m:t>d</m:t>
            </m:r>
          </m:e>
          <m:sub>
            <m:r>
              <m:t>r</m:t>
            </m:r>
            <m:r>
              <m:t>m</m:t>
            </m:r>
          </m:sub>
        </m:sSub>
      </m:oMath>
      <w:r>
        <w:t xml:space="preserve"> </w:t>
      </w:r>
      <w:r>
        <w:t xml:space="preserve">(for within-subject designs) estimates. Whenever possible, we used the</w:t>
      </w:r>
      <w:r>
        <w:t xml:space="preserve"> </w:t>
      </w:r>
      <w:r>
        <w:rPr>
          <w:iCs/>
          <w:i/>
        </w:rPr>
        <w:t xml:space="preserve">M</w:t>
      </w:r>
      <w:r>
        <w:t xml:space="preserve">’s and</w:t>
      </w:r>
      <w:r>
        <w:t xml:space="preserve"> </w:t>
      </w:r>
      <w:r>
        <w:rPr>
          <w:iCs/>
          <w:i/>
        </w:rPr>
        <w:t xml:space="preserve">SD</w:t>
      </w:r>
      <w:r>
        <w:t xml:space="preserve">’s reported in a paper to compute Cohen’s</w:t>
      </w:r>
      <w:r>
        <w:t xml:space="preserve"> </w:t>
      </w:r>
      <w:r>
        <w:rPr>
          <w:iCs/>
          <w:i/>
        </w:rPr>
        <w:t xml:space="preserve">d</w:t>
      </w:r>
      <w:r>
        <w:t xml:space="preserve">. If these values were not reported, we used (in order of preference), (1)</w:t>
      </w:r>
      <w:r>
        <w:t xml:space="preserve"> </w:t>
      </w:r>
      <w:r>
        <w:rPr>
          <w:iCs/>
          <w:i/>
        </w:rPr>
        <w:t xml:space="preserve">t</w:t>
      </w:r>
      <w:r>
        <w:t xml:space="preserve">-values, (2) descriptive statistics extracted from figures (e.g, bar charts) using the WebPlotDigitizer</w:t>
      </w:r>
      <w:r>
        <w:t xml:space="preserve"> </w:t>
      </w:r>
      <w:r>
        <w:t xml:space="preserve">(Drevon, Fursa, &amp; Malcolm, 2017)</w:t>
      </w:r>
      <w:r>
        <w:t xml:space="preserve">, (3)</w:t>
      </w:r>
      <w:r>
        <w:t xml:space="preserve"> </w:t>
      </w:r>
      <w:r>
        <w:rPr>
          <w:iCs/>
          <w:i/>
        </w:rPr>
        <w:t xml:space="preserve">F</w:t>
      </w:r>
      <w:r>
        <w:t xml:space="preserve">-values, or (4)</w:t>
      </w:r>
      <w:r>
        <w:t xml:space="preserve"> </w:t>
      </w:r>
      <w:r>
        <w:rPr>
          <w:iCs/>
          <w:i/>
        </w:rPr>
        <w:t xml:space="preserve">p</w:t>
      </w:r>
      <w:r>
        <w:t xml:space="preserve">-values. In instances where this information was not provided but the significance and direction of the effect was described, we assumed</w:t>
      </w:r>
      <w:r>
        <w:t xml:space="preserve"> </w:t>
      </w:r>
      <w:r>
        <w:rPr>
          <w:iCs/>
          <w:i/>
        </w:rPr>
        <w:t xml:space="preserve">p</w:t>
      </w:r>
      <w:r>
        <w:t xml:space="preserve">-values of .04 and .50 for significant and non-significant effects respectively</w:t>
      </w:r>
      <w:r>
        <w:t xml:space="preserve"> </w:t>
      </w:r>
      <w:r>
        <w:t xml:space="preserve">(e.g., Kenealy, 1988)</w:t>
      </w:r>
      <w:r>
        <w:t xml:space="preserve">. In a few instances, an outcome variable in a study was discrete (as opposed to continuous). In these cases, we approximated a Cohen’s</w:t>
      </w:r>
      <w:r>
        <w:t xml:space="preserve"> </w:t>
      </w:r>
      <w:r>
        <w:rPr>
          <w:iCs/>
          <w:i/>
        </w:rPr>
        <w:t xml:space="preserve">d</w:t>
      </w:r>
      <w:r>
        <w:t xml:space="preserve"> </w:t>
      </w:r>
      <w:r>
        <w:t xml:space="preserve">score based on a transformation of the log odds ratio</w:t>
      </w:r>
      <w:r>
        <w:t xml:space="preserve"> </w:t>
      </w:r>
      <w:r>
        <w:t xml:space="preserve">(Borenstein, Hedges, Higgins, &amp; Rothstein, 2011)</w:t>
      </w:r>
      <w:r>
        <w:t xml:space="preserve">.</w:t>
      </w:r>
    </w:p>
    <w:p>
      <w:pPr>
        <w:pStyle w:val="Textkrper"/>
      </w:pPr>
      <w:r>
        <w:t xml:space="preserve">For repeated-measure comparisons, the correlation between the repeated measures is needed to calculate Cohen’s</w:t>
      </w:r>
      <w:r>
        <w:t xml:space="preserve"> </w:t>
      </w:r>
      <m:oMath>
        <m:sSub>
          <m:e>
            <m:r>
              <m:t>d</m:t>
            </m:r>
          </m:e>
          <m:sub>
            <m:r>
              <m:t>r</m:t>
            </m:r>
            <m:r>
              <m:t>m</m:t>
            </m:r>
          </m:sub>
        </m:sSub>
      </m:oMath>
      <w:r>
        <w:t xml:space="preserve">. This correlation is rarely reported, so we followed a recommendation by</w:t>
      </w:r>
      <w:r>
        <w:t xml:space="preserve"> </w:t>
      </w:r>
      <w:r>
        <w:t xml:space="preserve">Borenstein (2009)</w:t>
      </w:r>
      <w:r>
        <w:t xml:space="preserve"> </w:t>
      </w:r>
      <w:r>
        <w:t xml:space="preserve">and performed sensitivity analyses on an assumed correlation. We preregistered a default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produced virtually no change in overall effect size estimates, so we do not discuss them further.</w:t>
      </w:r>
    </w:p>
    <w:p>
      <w:pPr>
        <w:pStyle w:val="Textkrper"/>
      </w:pPr>
      <w:r>
        <w:t xml:space="preserve">Nearly all studies (74%) contained multiple effect sizes of interest. For example, the full design in</w:t>
      </w:r>
      <w:r>
        <w:t xml:space="preserve"> </w:t>
      </w:r>
      <w:r>
        <w:t xml:space="preserve">Coles et al. (2022)</w:t>
      </w:r>
      <w:r>
        <w:t xml:space="preserve"> </w:t>
      </w:r>
      <w:r>
        <w:t xml:space="preserve">included a positive demand, nil demand, and control condition. Participants also completed several facial expression poses (happy, angry, and neutral) and self-reported several emotions (happiness and anger). To be comprehensive, we recorded all reported effect sizes and accounted for dependencies using three-level meta-analysis (described later).</w:t>
      </w:r>
    </w:p>
    <w:bookmarkEnd w:id="26"/>
    <w:bookmarkStart w:id="27" w:name="potential-study-feature-moderators"/>
    <w:p>
      <w:pPr>
        <w:pStyle w:val="berschrift3"/>
      </w:pPr>
      <w:r>
        <w:t xml:space="preserve">Potential study feature moderators.</w:t>
      </w:r>
    </w:p>
    <w:p>
      <w:pPr>
        <w:pStyle w:val="FirstParagraph"/>
      </w:pPr>
      <w:r>
        <w:t xml:space="preserve">Below, we describe study features that may help explain variability in demand effects:</w:t>
      </w:r>
    </w:p>
    <w:p>
      <w:pPr>
        <w:numPr>
          <w:ilvl w:val="0"/>
          <w:numId w:val="1002"/>
        </w:numPr>
      </w:pPr>
      <w:r>
        <w:rPr>
          <w:iCs/>
          <w:i/>
        </w:rPr>
        <w:t xml:space="preserve">Group comparison.</w:t>
      </w:r>
      <w:r>
        <w:t xml:space="preserve"> </w:t>
      </w:r>
      <w:r>
        <w:t xml:space="preserve">Most studies included in our meta-analysis examined the effects of</w:t>
      </w:r>
      <w:r>
        <w:t xml:space="preserve"> </w:t>
      </w:r>
      <w:r>
        <w:rPr>
          <w:iCs/>
          <w:i/>
        </w:rPr>
        <w:t xml:space="preserve">positive demand</w:t>
      </w:r>
      <w:r>
        <w:t xml:space="preserve">, wherein participants were told that the dependent variable will increase. However, a notable subset of studies examined the impact of</w:t>
      </w:r>
      <w:r>
        <w:t xml:space="preserve"> </w:t>
      </w:r>
      <w:r>
        <w:rPr>
          <w:iCs/>
          <w:i/>
        </w:rPr>
        <w:t xml:space="preserve">negative demand</w:t>
      </w:r>
      <w:r>
        <w:t xml:space="preserve"> </w:t>
      </w:r>
      <w:r>
        <w:t xml:space="preserve">(participants told that the dependent variable will decrease) or</w:t>
      </w:r>
      <w:r>
        <w:t xml:space="preserve"> </w:t>
      </w:r>
      <w:r>
        <w:rPr>
          <w:iCs/>
          <w:i/>
        </w:rPr>
        <w:t xml:space="preserve">nil demand</w:t>
      </w:r>
      <w:r>
        <w:t xml:space="preserve"> </w:t>
      </w:r>
      <w:r>
        <w:t xml:space="preserve">(participants told the dependent variable will be unaffected) conditions. Often these conditions were compared to a</w:t>
      </w:r>
      <w:r>
        <w:t xml:space="preserve"> </w:t>
      </w:r>
      <w:r>
        <w:rPr>
          <w:iCs/>
          <w:i/>
        </w:rPr>
        <w:t xml:space="preserve">control</w:t>
      </w:r>
      <w:r>
        <w:t xml:space="preserve"> </w:t>
      </w:r>
      <w:r>
        <w:t xml:space="preserve">condition, wherein participants were not told about an effect of an independent variable on a dependent variable. Sometimes, though, one demand condition was compared to another.</w:t>
      </w:r>
    </w:p>
    <w:p>
      <w:pPr>
        <w:numPr>
          <w:ilvl w:val="0"/>
          <w:numId w:val="1002"/>
        </w:numPr>
      </w:pPr>
      <w:r>
        <w:rPr>
          <w:iCs/>
          <w:i/>
        </w:rPr>
        <w:t xml:space="preserve">Control vs. non-control group comparison.</w:t>
      </w:r>
      <w:r>
        <w:t xml:space="preserve"> </w:t>
      </w:r>
      <w:r>
        <w:t xml:space="preserve">Demand effects should presumably be additive. For example, imagine a study where the effect of a task is either (a) not described at all (a control condition), (b) described as mood-boosting (positive demand) or (c) described as mood-dampening (negative demand). Compared to the control condition, mood is typically predicted to be boosted in the positive demand condition and dampened in the negative demand condition. If this is the case, the mean difference in mood should be larger when the positive demand condition is compared to the negative demand condition (as opposed to the control condition). To test this, we coded whether comparisons were made to a control group or a different demand condition.</w:t>
      </w:r>
    </w:p>
    <w:p>
      <w:pPr>
        <w:numPr>
          <w:ilvl w:val="0"/>
          <w:numId w:val="1002"/>
        </w:numPr>
      </w:pPr>
      <w:r>
        <w:rPr>
          <w:iCs/>
          <w:i/>
        </w:rPr>
        <w:t xml:space="preserve">Control group comparison.</w:t>
      </w:r>
      <w:r>
        <w:t xml:space="preserve"> </w:t>
      </w:r>
      <w:r>
        <w:t xml:space="preserve">Instances where a demand characteristic condition was compared to a control group also allowed us to test whether participants responses shift more when the researcher hypothesizes an increase (positive demand), a decrease (negative demand), or no change in the dependent variable (nil demand).</w:t>
      </w:r>
    </w:p>
    <w:p>
      <w:pPr>
        <w:numPr>
          <w:ilvl w:val="0"/>
          <w:numId w:val="1002"/>
        </w:numPr>
      </w:pPr>
      <w:r>
        <w:rPr>
          <w:iCs/>
          <w:i/>
        </w:rPr>
        <w:t xml:space="preserve">Design of demand characteristics manipulation.</w:t>
      </w:r>
      <w:r>
        <w:t xml:space="preserve"> </w:t>
      </w:r>
      <w:r>
        <w:t xml:space="preserve">Whether demand characteristics were manipulation within- vs. between-subjects.</w:t>
      </w:r>
    </w:p>
    <w:p>
      <w:pPr>
        <w:numPr>
          <w:ilvl w:val="0"/>
          <w:numId w:val="1002"/>
        </w:numPr>
      </w:pPr>
      <w:r>
        <w:rPr>
          <w:iCs/>
          <w:i/>
        </w:rPr>
        <w:t xml:space="preserve">Participant pool.</w:t>
      </w:r>
      <w:r>
        <w:t xml:space="preserve"> </w:t>
      </w:r>
      <w:r>
        <w:t xml:space="preserve">Whether students, non-students (e.g., MTurk workers), or a mix of students and non-students were sampled.</w:t>
      </w:r>
    </w:p>
    <w:p>
      <w:pPr>
        <w:numPr>
          <w:ilvl w:val="0"/>
          <w:numId w:val="1002"/>
        </w:numPr>
      </w:pPr>
      <w:r>
        <w:rPr>
          <w:iCs/>
          <w:i/>
        </w:rPr>
        <w:t xml:space="preserve">Setting.</w:t>
      </w:r>
      <w:r>
        <w:t xml:space="preserve"> </w:t>
      </w:r>
      <w:r>
        <w:t xml:space="preserve">Whether the study was conducted online or in-person.</w:t>
      </w:r>
    </w:p>
    <w:p>
      <w:pPr>
        <w:numPr>
          <w:ilvl w:val="0"/>
          <w:numId w:val="1002"/>
        </w:numPr>
      </w:pPr>
      <w:r>
        <w:rPr>
          <w:iCs/>
          <w:i/>
        </w:rPr>
        <w:t xml:space="preserve">Payment.</w:t>
      </w:r>
      <w:r>
        <w:t xml:space="preserve"> </w:t>
      </w:r>
      <w:r>
        <w:t xml:space="preserve">Whether participants were paid or unpaid.</w:t>
      </w:r>
    </w:p>
    <w:p>
      <w:pPr>
        <w:numPr>
          <w:ilvl w:val="0"/>
          <w:numId w:val="1002"/>
        </w:numPr>
      </w:pPr>
      <w:r>
        <w:rPr>
          <w:iCs/>
          <w:i/>
        </w:rPr>
        <w:t xml:space="preserve">Publication status.</w:t>
      </w:r>
      <w:r>
        <w:t xml:space="preserve"> </w:t>
      </w:r>
      <w:r>
        <w:t xml:space="preserve">Whether the study was published or unpublished.</w:t>
      </w:r>
    </w:p>
    <w:bookmarkEnd w:id="27"/>
    <w:bookmarkStart w:id="31" w:name="X644b31017b5320026d77df6b129e2f86e0cabcc"/>
    <w:p>
      <w:pPr>
        <w:pStyle w:val="berschrift3"/>
      </w:pPr>
      <w:r>
        <w:t xml:space="preserve">Can participants help us understand demand effects?.</w:t>
      </w:r>
    </w:p>
    <w:p>
      <w:pPr>
        <w:pStyle w:val="FirstParagraph"/>
      </w:pPr>
      <w:r>
        <w:t xml:space="preserve">During our literature review, we found very few papers that tested mechanisms that may help predict demand effects. We thus turned to a population that</w:t>
      </w:r>
      <w:r>
        <w:t xml:space="preserve"> </w:t>
      </w:r>
      <w:r>
        <w:t xml:space="preserve">Orne (1969)</w:t>
      </w:r>
      <w:r>
        <w:t xml:space="preserve"> </w:t>
      </w:r>
      <w:r>
        <w:t xml:space="preserve">believed may be particularly adept at predicting demand effects: participants.</w:t>
      </w:r>
    </w:p>
    <w:p>
      <w:pPr>
        <w:pStyle w:val="Textkrper"/>
      </w:pPr>
      <w:r>
        <w:t xml:space="preserve">As we describe below, we asked a new set of participants to review vignettes describing key details of studies included in the meta-analysis. We then solicited judgments of not only whether they believe demand effects would emerge, but also the extent to which such effects are driven by two moderators described by Rosnow and colleagues: motivation to adjust responses and opportunity to adjust responses. We also solicited judgments of the extent to which they believed the experimenter’s hypothesis, a mechanism that has experienced renewed interest in modern research on demand characteristics</w:t>
      </w:r>
      <w:r>
        <w:t xml:space="preserve"> </w:t>
      </w:r>
      <w:r>
        <w:t xml:space="preserve">Corneille &amp; Lush (2023)</w:t>
      </w:r>
      <w:r>
        <w:t xml:space="preserve">.</w:t>
      </w:r>
    </w:p>
    <w:bookmarkStart w:id="30" w:name="vignette-rating-methodology"/>
    <w:p>
      <w:pPr>
        <w:pStyle w:val="berschrift4"/>
      </w:pPr>
      <w:r>
        <w:t xml:space="preserve">Vignette rating methodology.</w:t>
      </w:r>
    </w:p>
    <w:p>
      <w:pPr>
        <w:pStyle w:val="FirstParagraph"/>
      </w:pPr>
      <w:r>
        <w:t xml:space="preserve">For each study included in the meta-analysis after our original literature search</w:t>
      </w:r>
      <w:r>
        <w:rPr>
          <w:rStyle w:val="Funotenzeichen"/>
        </w:rPr>
        <w:footnoteReference w:id="28"/>
      </w:r>
      <w:r>
        <w:t xml:space="preserve">, we created vignettes that described the key details for each demand characteristic condition and dependent variable combination. For example,</w:t>
      </w:r>
      <w:r>
        <w:t xml:space="preserve"> </w:t>
      </w:r>
      <w:r>
        <w:t xml:space="preserve">Standing, Verpaelst, and Ulmer (2008)</w:t>
      </w:r>
      <w:r>
        <w:t xml:space="preserve"> </w:t>
      </w:r>
      <w:r>
        <w:t xml:space="preserve">had two demand characteristic manipulations (positive and negative demand) and two dependent variables (measures of verbal and spatial reasoning). Thus, we created four vignettes for this study. In an effort to help participants understand the study context, vignettes also contained information about (a) whether students vs. non-students were sampled, (b) whether subjects received compensation, and (c) whether the study was conducted online or in-person.</w:t>
      </w:r>
    </w:p>
    <w:p>
      <w:pPr>
        <w:pStyle w:val="Textkrper"/>
      </w:pPr>
      <w:r>
        <w:t xml:space="preserve">In total, there were 119 vignettes. We did not create vignettes for control conditions because participants were not given information about the experimenter’s hypothesis (i.e., there were no explicit demand characteristics to act upon).</w:t>
      </w:r>
    </w:p>
    <w:p>
      <w:pPr>
        <w:pStyle w:val="Textkrper"/>
      </w:pPr>
      <w:r>
        <w:t xml:space="preserve">Using a web-based Qualtrics survey, a convenience sample of participants reviewed 10 randomly selected vignettes. For each participants , raters were asked to first identify the researcher’s hypothesis. Here, participants chose between four options that described a filler effect (usually involving an irrelevant dependent variable) or a positive, negative, or nil effect of the independent variable on the dependent variable. Afterwards, participants rated the extent to which they would hypothetically (1) be motivated to adjust responses based on the researcher’s stated hypothesis (-3 =</w:t>
      </w:r>
      <w:r>
        <w:t xml:space="preserve"> </w:t>
      </w:r>
      <w:r>
        <w:t xml:space="preserve">“</w:t>
      </w:r>
      <w:r>
        <w:t xml:space="preserve">extremely motivated to adjust responses to be inconsistent</w:t>
      </w:r>
      <w:r>
        <w:t xml:space="preserve">”</w:t>
      </w:r>
      <w:r>
        <w:t xml:space="preserve"> </w:t>
      </w:r>
      <w:r>
        <w:t xml:space="preserve">to 3 =</w:t>
      </w:r>
      <w:r>
        <w:t xml:space="preserve"> </w:t>
      </w:r>
      <w:r>
        <w:t xml:space="preserve">“</w:t>
      </w:r>
      <w:r>
        <w:t xml:space="preserve">extremely motivated to adjust responses to be consistent</w:t>
      </w:r>
      <w:r>
        <w:t xml:space="preserve">”</w:t>
      </w:r>
      <w:r>
        <w:t xml:space="preserve">), (2) be able to adjust their responses on the outcome-of-interest (0 =</w:t>
      </w:r>
      <w:r>
        <w:t xml:space="preserve"> </w:t>
      </w:r>
      <w:r>
        <w:t xml:space="preserve">“</w:t>
      </w:r>
      <w:r>
        <w:t xml:space="preserve">extremely incapable</w:t>
      </w:r>
      <w:r>
        <w:t xml:space="preserve">”</w:t>
      </w:r>
      <w:r>
        <w:t xml:space="preserve"> </w:t>
      </w:r>
      <w:r>
        <w:t xml:space="preserve">to 4 =</w:t>
      </w:r>
      <w:r>
        <w:t xml:space="preserve"> </w:t>
      </w:r>
      <w:r>
        <w:t xml:space="preserve">“</w:t>
      </w:r>
      <w:r>
        <w:t xml:space="preserve">extremely capable</w:t>
      </w:r>
      <w:r>
        <w:t xml:space="preserve">”</w:t>
      </w:r>
      <w:r>
        <w:t xml:space="preserve">), and (3) believe the hypothesized effect would occur (-3 =</w:t>
      </w:r>
      <w:r>
        <w:t xml:space="preserve"> </w:t>
      </w:r>
      <w:r>
        <w:t xml:space="preserve">“</w:t>
      </w:r>
      <w:r>
        <w:t xml:space="preserve">strong disbelief</w:t>
      </w:r>
      <w:r>
        <w:t xml:space="preserve">”</w:t>
      </w:r>
      <w:r>
        <w:t xml:space="preserve"> </w:t>
      </w:r>
      <w:r>
        <w:t xml:space="preserve">to 3 =</w:t>
      </w:r>
      <w:r>
        <w:t xml:space="preserve"> </w:t>
      </w:r>
      <w:r>
        <w:t xml:space="preserve">“</w:t>
      </w:r>
      <w:r>
        <w:t xml:space="preserve">strong belief</w:t>
      </w:r>
      <w:r>
        <w:t xml:space="preserve">”</w:t>
      </w:r>
      <w:r>
        <w:t xml:space="preserve">). Participants also indicated the extent to which they expected other participants to adjust their responses to confirm the hypothesized effect (-3 =</w:t>
      </w:r>
      <w:r>
        <w:t xml:space="preserve"> </w:t>
      </w:r>
      <w:r>
        <w:t xml:space="preserve">“</w:t>
      </w:r>
      <w:r>
        <w:t xml:space="preserve">extremely likely to adjust responses to be</w:t>
      </w:r>
      <w:r>
        <w:t xml:space="preserve"> </w:t>
      </w:r>
      <w:r>
        <w:rPr>
          <w:iCs/>
          <w:i/>
        </w:rPr>
        <w:t xml:space="preserve">inconsistent</w:t>
      </w:r>
      <w:r>
        <w:t xml:space="preserve">”</w:t>
      </w:r>
      <w:r>
        <w:t xml:space="preserve"> </w:t>
      </w:r>
      <w:r>
        <w:t xml:space="preserve">to 3 “extremely likely to adjust responses to be consistent). These ratings scales were presented in random order.</w:t>
      </w:r>
    </w:p>
    <w:p>
      <w:pPr>
        <w:pStyle w:val="Textkrper"/>
      </w:pPr>
      <w:r>
        <w:t xml:space="preserve">Sample size was initially based on availability of resources. We initially collected as much data as possible (n = 192) in a single semester from undergraduates from (anonymous for peer review). Following a reviewer recommendation, we performed post-hoc examinations of the reliability of their ratings. More specifically, we calculated intraclass correlations using mixed effects models. For ratings of predicted demand effects, motivation to adjust responses, opportunity to adjust responses, and belief in the hypothesized effect, we used the lme4 package</w:t>
      </w:r>
      <w:r>
        <w:t xml:space="preserve"> </w:t>
      </w:r>
      <w:r>
        <w:t xml:space="preserve">(Bates, Mächler, Bolker, &amp; Walker, 2015)</w:t>
      </w:r>
      <w:r>
        <w:t xml:space="preserve"> </w:t>
      </w:r>
      <w:r>
        <w:t xml:space="preserve">in R</w:t>
      </w:r>
      <w:r>
        <w:t xml:space="preserve"> </w:t>
      </w:r>
      <w:r>
        <w:t xml:space="preserve">(R Core Team, 2021)</w:t>
      </w:r>
      <w:r>
        <w:t xml:space="preserve"> </w:t>
      </w:r>
      <w:r>
        <w:t xml:space="preserve">to fit an intercept-only mixed effect model with random intercepts at the level of participant and vignette. We then used the performance package</w:t>
      </w:r>
      <w:r>
        <w:t xml:space="preserve"> </w:t>
      </w:r>
      <w:r>
        <w:t xml:space="preserve">(Lüdecke, Ben-Shachar, Patil, Waggoner, &amp; Makowski, 2021)</w:t>
      </w:r>
      <w:r>
        <w:t xml:space="preserve"> </w:t>
      </w:r>
      <w:r>
        <w:t xml:space="preserve">to calculate the intraclass correlation for the participant random intercept. The intraclass coefficient for predicted demand effects (ICC = 0.21), motivation to adjust responses (ICC = 0.23), opportunity to adjust responses (ICC = 0.21), and belief in the researcher’s stated hypothesis (ICC = 0.14) was low.</w:t>
      </w:r>
    </w:p>
    <w:p>
      <w:pPr>
        <w:pStyle w:val="Textkrper"/>
      </w:pPr>
      <w:r>
        <w:t xml:space="preserve">The low estimated intraclass correlations from our original sample indicates that participants strongly disagree about how they will respond to demand characteristics. Nonetheless, the Law of Large Numbers stipulates that these relatively imprecise ratings should converge into relatively precise estimates of the true mean at larger samples. We attempted to exploit this statistical tendency by collecting additional ratings from Prolific workers. This left us with a total of 412 participants (55.00% female; 41% male; all other participants indicated they were transgender, gender non-conforming, some other gender, or unwilling to disclose gender). 54% of participants reported they were White/Caucasian, 20% Asian, 11% Black/African American. All other participants declined to respond or indicated their ethnicity could not be described a single (or any) provided category. The average participant age was 30.10 (</w:t>
      </w:r>
      <m:oMath>
        <m:r>
          <m:t>S</m:t>
        </m:r>
        <m:r>
          <m:t>D</m:t>
        </m:r>
      </m:oMath>
      <w:r>
        <w:t xml:space="preserve"> </w:t>
      </w:r>
      <w:r>
        <w:t xml:space="preserve">= 13.82).</w:t>
      </w:r>
    </w:p>
    <w:bookmarkStart w:id="29" w:name="X50ac5346a764638f68a9356056d1f2c3e87ad60"/>
    <w:p>
      <w:pPr>
        <w:pStyle w:val="berschrift5"/>
      </w:pPr>
      <w:r>
        <w:t xml:space="preserve">Accounting for different demand comparisons.</w:t>
      </w:r>
    </w:p>
    <w:p>
      <w:pPr>
        <w:pStyle w:val="FirstParagraph"/>
      </w:pPr>
      <w:r>
        <w:t xml:space="preserve">As mentioned before, Hedge’s</w:t>
      </w:r>
      <w:r>
        <w:t xml:space="preserve"> </w:t>
      </w:r>
      <m:oMath>
        <m:r>
          <m:t>g</m:t>
        </m:r>
      </m:oMath>
      <w:r>
        <w:t xml:space="preserve"> </w:t>
      </w:r>
      <w:r>
        <w:t xml:space="preserve">represents the standardized difference between</w:t>
      </w:r>
      <w:r>
        <w:t xml:space="preserve"> </w:t>
      </w:r>
      <w:r>
        <w:rPr>
          <w:iCs/>
          <w:i/>
        </w:rPr>
        <w:t xml:space="preserve">two</w:t>
      </w:r>
      <w:r>
        <w:t xml:space="preserve"> </w:t>
      </w:r>
      <w:r>
        <w:t xml:space="preserve">groups. Thus, for each observation in the meta-analysis, we summed participants’ average motivation, opportunity, and belief ratings (after removing cases where they identified the wrong hypothesis). Doing so allowed us to accommodate the fact that some comparisons involved two demand characteristics conditions. For example, imagine a study where participants are told a procedure will boost mood (positive demand), told a procedure will dampen mood (negative demand), or not told about an expected effect (control). Compared to a control condition, participants who are motivated to confirm the hypothesis are theorized to have upward-biased responses in the positive demand condition and downward-biased responses in the negative demand condition. If those demand conditions are compared to each other – instead of a control condition – their effects should be additive. Summing participants ratings allowed us to accommodate this possibility.</w:t>
      </w:r>
    </w:p>
    <w:p>
      <w:pPr>
        <w:pStyle w:val="Textkrper"/>
      </w:pPr>
      <w:r>
        <w:t xml:space="preserve">We did not include nil-hypothesis comparisons in our analyses because our coding strategy could not accommodate the potential moderating role of motivation and belief in these conditions. For example, imagine that a participant is (a) told that an intervention will not impact mood (nil demand), and (b) is motivated to disconfirm the hypothesis. Relative to a control condition, this participant could disconfirm the hypothesis by either increasing</w:t>
      </w:r>
      <w:r>
        <w:t xml:space="preserve"> </w:t>
      </w:r>
      <w:r>
        <w:rPr>
          <w:iCs/>
          <w:i/>
        </w:rPr>
        <w:t xml:space="preserve">or</w:t>
      </w:r>
      <w:r>
        <w:t xml:space="preserve"> </w:t>
      </w:r>
      <w:r>
        <w:t xml:space="preserve">decreasing their mood report. Thus, even if motivation does moderate the effects of demand characteristics, we would not expect a systematic pattern to emerge with our coding scheme.</w:t>
      </w:r>
    </w:p>
    <w:bookmarkEnd w:id="29"/>
    <w:bookmarkEnd w:id="30"/>
    <w:bookmarkEnd w:id="31"/>
    <w:bookmarkStart w:id="33" w:name="quality-ratings"/>
    <w:p>
      <w:pPr>
        <w:pStyle w:val="berschrift3"/>
      </w:pPr>
      <w:r>
        <w:t xml:space="preserve">Quality ratings.</w:t>
      </w:r>
    </w:p>
    <w:p>
      <w:pPr>
        <w:pStyle w:val="FirstParagraph"/>
      </w:pPr>
      <w:r>
        <w:t xml:space="preserve">Following a reviewer recommendation, we coded the quality of each record included in the meta-analysis. To do so, we used a modified version of the</w:t>
      </w:r>
      <w:r>
        <w:t xml:space="preserve"> </w:t>
      </w:r>
      <w:r>
        <w:t xml:space="preserve">Downs and Black (1998)</w:t>
      </w:r>
      <w:r>
        <w:t xml:space="preserve"> </w:t>
      </w:r>
      <w:r>
        <w:t xml:space="preserve">checklist. This original checklist contains ten items designed to evaluate reporting quality (e.g.,</w:t>
      </w:r>
      <w:r>
        <w:t xml:space="preserve"> </w:t>
      </w:r>
      <w:r>
        <w:t xml:space="preserve">“</w:t>
      </w:r>
      <w:r>
        <w:t xml:space="preserve">Are the main findings of the study clearly described?</w:t>
      </w:r>
      <w:r>
        <w:t xml:space="preserve">”</w:t>
      </w:r>
      <w:r>
        <w:t xml:space="preserve">), three to evaluate external validity (e.g.,</w:t>
      </w:r>
      <w:r>
        <w:t xml:space="preserve"> </w:t>
      </w:r>
      <w:r>
        <w:t xml:space="preserve">“</w:t>
      </w:r>
      <w:r>
        <w:t xml:space="preserve">Were the subjects asked to participate in the study representative of the entire population from which they were recruited?</w:t>
      </w:r>
      <w:r>
        <w:t xml:space="preserve">”</w:t>
      </w:r>
      <w:r>
        <w:t xml:space="preserve">), seven to evaluate internal validity (e.g., ” Was an attempt made to blind those measuring the main outcomes of the intervention?), six to evaluate selection bias (e.g.,</w:t>
      </w:r>
      <w:r>
        <w:t xml:space="preserve"> </w:t>
      </w:r>
      <w:r>
        <w:t xml:space="preserve">“</w:t>
      </w:r>
      <w:r>
        <w:t xml:space="preserve">Were losses of patients to follow-up taken into account?</w:t>
      </w:r>
      <w:r>
        <w:t xml:space="preserve">”</w:t>
      </w:r>
      <w:r>
        <w:t xml:space="preserve">), and one to evaluate statistical power.</w:t>
      </w:r>
    </w:p>
    <w:p>
      <w:pPr>
        <w:pStyle w:val="Textkrper"/>
      </w:pPr>
      <w:r>
        <w:t xml:space="preserve">Many of the items in the</w:t>
      </w:r>
      <w:r>
        <w:t xml:space="preserve"> </w:t>
      </w:r>
      <w:r>
        <w:t xml:space="preserve">Downs and Black (1998)</w:t>
      </w:r>
      <w:r>
        <w:t xml:space="preserve"> </w:t>
      </w:r>
      <w:r>
        <w:t xml:space="preserve">checklist are difficult to evaluate or inapplicable to the literature we evaluated</w:t>
      </w:r>
      <w:r>
        <w:rPr>
          <w:rStyle w:val="Funotenzeichen"/>
        </w:rPr>
        <w:footnoteReference w:id="32"/>
      </w:r>
      <w:r>
        <w:t xml:space="preserve">. We thus focused our analysis on seven reporting quality, one external validity, and three internal validity items. Each item was coded as either a 1 (</w:t>
      </w:r>
      <w:r>
        <w:t xml:space="preserve">“</w:t>
      </w:r>
      <w:r>
        <w:t xml:space="preserve">yes</w:t>
      </w:r>
      <w:r>
        <w:t xml:space="preserve">”</w:t>
      </w:r>
      <w:r>
        <w:t xml:space="preserve">), 0 (</w:t>
      </w:r>
      <w:r>
        <w:t xml:space="preserve">“</w:t>
      </w:r>
      <w:r>
        <w:t xml:space="preserve">no</w:t>
      </w:r>
      <w:r>
        <w:t xml:space="preserve">”</w:t>
      </w:r>
      <w:r>
        <w:t xml:space="preserve">) or NA (</w:t>
      </w:r>
      <w:r>
        <w:t xml:space="preserve">“</w:t>
      </w:r>
      <w:r>
        <w:t xml:space="preserve">not applicable</w:t>
      </w:r>
      <w:r>
        <w:t xml:space="preserve">”</w:t>
      </w:r>
      <w:r>
        <w:t xml:space="preserve">). For each record in the meta-analysis, the scores within each category of the checklist were averaged.</w:t>
      </w:r>
    </w:p>
    <w:bookmarkEnd w:id="33"/>
    <w:bookmarkStart w:id="37" w:name="meta-analytic-approach"/>
    <w:p>
      <w:pPr>
        <w:pStyle w:val="berschrift3"/>
      </w:pPr>
      <w:r>
        <w:t xml:space="preserve">Meta-analytic approach.</w:t>
      </w:r>
    </w:p>
    <w:p>
      <w:pPr>
        <w:pStyle w:val="FirstParagraph"/>
      </w:pPr>
      <w:r>
        <w:t xml:space="preserve">For our meta-analytic approach, we used three-level meta-analysis (3LMA; also referred to as</w:t>
      </w:r>
      <w:r>
        <w:t xml:space="preserve"> </w:t>
      </w:r>
      <w:r>
        <w:t xml:space="preserve">“</w:t>
      </w:r>
      <w:r>
        <w:t xml:space="preserve">multilevel</w:t>
      </w:r>
      <w:r>
        <w:t xml:space="preserve">”</w:t>
      </w:r>
      <w:r>
        <w:t xml:space="preserve"> </w:t>
      </w:r>
      <w:r>
        <w:t xml:space="preserve">meta-analysis). Rather than assume that there is a single true effect of demand characteristics, 3LMA assumes that there is a distribution containing</w:t>
      </w:r>
      <w:r>
        <w:t xml:space="preserve"> </w:t>
      </w:r>
      <w:r>
        <w:rPr>
          <w:iCs/>
          <w:i/>
        </w:rPr>
        <w:t xml:space="preserve">multiple true effects</w:t>
      </w:r>
      <w:r>
        <w:t xml:space="preserve">. To separate variability in these true effects from mere sampling error, 3LMA models three sources of variability: sampling error of individual studies (level 1), variability within studies (level 2), and variability between studies (level 3; often referred to as</w:t>
      </w:r>
      <w:r>
        <w:t xml:space="preserve"> </w:t>
      </w:r>
      <w:r>
        <w:t xml:space="preserve">“</w:t>
      </w:r>
      <w:r>
        <w:t xml:space="preserve">random effects</w:t>
      </w:r>
      <w:r>
        <w:t xml:space="preserve">”</w:t>
      </w:r>
      <w:r>
        <w:t xml:space="preserve">).</w:t>
      </w:r>
    </w:p>
    <w:p>
      <w:pPr>
        <w:pStyle w:val="Textkrper"/>
      </w:pPr>
      <w:r>
        <w:t xml:space="preserve">We fit all models using the metafor package</w:t>
      </w:r>
      <w:r>
        <w:t xml:space="preserve"> </w:t>
      </w:r>
      <w:r>
        <w:t xml:space="preserve">(Viechtbauer, 2010)</w:t>
      </w:r>
      <w:r>
        <w:t xml:space="preserve"> </w:t>
      </w:r>
      <w:r>
        <w:t xml:space="preserve">in R</w:t>
      </w:r>
      <w:r>
        <w:t xml:space="preserve"> </w:t>
      </w:r>
      <w:r>
        <w:t xml:space="preserve">(R Core Team, 2021)</w:t>
      </w:r>
      <w:r>
        <w:t xml:space="preserve">. We weighed effect sizes based on their inverse-variance and used cluster-robust methods for estimating variance-covariance matrices</w:t>
      </w:r>
      <w:r>
        <w:t xml:space="preserve"> </w:t>
      </w:r>
      <w:r>
        <w:t xml:space="preserve">(Pustejovsky &amp; Tipton, 2018)</w:t>
      </w:r>
      <w:r>
        <w:t xml:space="preserve">. To estimate the overall effect size, we fit an intercept-only 3LMA model. We conducted moderator analyses by separately entering variables into a new model. In doing so, we hoped to avoid issues with collinearity and overfitting. Categorical moderators were dummy coded. To test the significance of each moderators, we used model comparison</w:t>
      </w:r>
      <w:r>
        <w:t xml:space="preserve"> </w:t>
      </w:r>
      <w:r>
        <w:rPr>
          <w:iCs/>
          <w:i/>
        </w:rPr>
        <w:t xml:space="preserve">F</w:t>
      </w:r>
      <w:r>
        <w:t xml:space="preserve">-tests. To estimate effect sizes within each subgroup of the moderator, we used model-derived estimates.</w:t>
      </w:r>
    </w:p>
    <w:bookmarkStart w:id="36" w:name="publication-bias-analyses"/>
    <w:p>
      <w:pPr>
        <w:pStyle w:val="berschrift4"/>
      </w:pPr>
      <w:r>
        <w:t xml:space="preserve">Publication bias analyses.</w:t>
      </w:r>
    </w:p>
    <w:p>
      <w:pPr>
        <w:pStyle w:val="FirstParagraph"/>
      </w:pPr>
      <w:r>
        <w:t xml:space="preserve">Publication bias refers to the well-documented propensity for hypothesis-inconsistent findings to be disproportionately omitted from the published scientific record</w:t>
      </w:r>
      <w:r>
        <w:t xml:space="preserve"> </w:t>
      </w:r>
      <w:r>
        <w:t xml:space="preserve">(Franco, Malhotra, &amp; Simonovits, 2014)</w:t>
      </w:r>
      <w:r>
        <w:t xml:space="preserve">. When present, publication bias can lead to inaccurate effect size estimates and inferential errors in meta-analysis. Consequently, we used three main approaches for assessing and correcting for potential publication bias in our estimation of the overall effect of demand characteristics.</w:t>
      </w:r>
    </w:p>
    <w:p>
      <w:pPr>
        <w:pStyle w:val="Textkrper"/>
      </w:pPr>
      <w:r>
        <w:t xml:space="preserve">First, we visually examined</w:t>
      </w:r>
      <w:r>
        <w:t xml:space="preserve"> </w:t>
      </w:r>
      <w:r>
        <w:rPr>
          <w:iCs/>
          <w:i/>
        </w:rPr>
        <w:t xml:space="preserve">funnel plots,</w:t>
      </w:r>
      <w:r>
        <w:t xml:space="preserve"> </w:t>
      </w:r>
      <w:r>
        <w:t xml:space="preserve">wherein observed effect sizes are plotted against a measure of their precision (e.g., standard error). In the absence of publication bias, the distribution typically resembles a funnel; relatively large studies estimate the effect with high precision, and effect sizes fan out in</w:t>
      </w:r>
      <w:r>
        <w:t xml:space="preserve"> </w:t>
      </w:r>
      <w:r>
        <w:rPr>
          <w:iCs/>
          <w:i/>
        </w:rPr>
        <w:t xml:space="preserve">both</w:t>
      </w:r>
      <w:r>
        <w:t xml:space="preserve"> </w:t>
      </w:r>
      <w:r>
        <w:t xml:space="preserve">directions as the studies become smaller. If, however, non-significant findings are disproportionately omitted from the scientific record (i.e., there is publication bias), the distribution is often asymmetric/sloped. Funnel plots traditionally contain one effect size per study, but many of our studies included multiple relevant effect sizes. Thus, we examined two funnel plots: one with all effect sizes and one with the dependent effect sizes aggregated</w:t>
      </w:r>
      <w:r>
        <w:rPr>
          <w:rStyle w:val="Funotenzeichen"/>
        </w:rPr>
        <w:footnoteReference w:id="34"/>
      </w:r>
      <w:r>
        <w:t xml:space="preserve">.</w:t>
      </w:r>
    </w:p>
    <w:p>
      <w:pPr>
        <w:pStyle w:val="Textkrper"/>
      </w:pPr>
      <w:r>
        <w:t xml:space="preserve">Second, we conducted precision-effect tests</w:t>
      </w:r>
      <w:r>
        <w:t xml:space="preserve"> </w:t>
      </w:r>
      <w:r>
        <w:t xml:space="preserve">(Stanley &amp; Doucouliagos, 2014)</w:t>
      </w:r>
      <w:r>
        <w:t xml:space="preserve">. In precision-effect tests, the relationship between observed effect sizes and their standard errors – which is typically absent when there is no publication bias – is estimated and controlled for in a meta-regression model. The slope of this model is often interpreted as an estimate of publication bias, and the intercept is often interpreted as the bias-corrected overall effect. These precision-effect tests were developed and validated for meta-analyses with independent effect sizes. Nonetheless,</w:t>
      </w:r>
      <w:r>
        <w:t xml:space="preserve"> </w:t>
      </w:r>
      <w:r>
        <w:t xml:space="preserve">Rodgers and Pustejovsky (2021)</w:t>
      </w:r>
      <w:r>
        <w:t xml:space="preserve"> </w:t>
      </w:r>
      <w:r>
        <w:t xml:space="preserve">demonstrated that the method retains fairly good statistical properties when (1) 3LMA is used or (2) dependent effect sizes are aggregated and modeled using random-effects (i.e., two level) meta-regression. We used both approaches</w:t>
      </w:r>
      <w:r>
        <w:rPr>
          <w:rStyle w:val="Funotenzeichen"/>
        </w:rPr>
        <w:footnoteReference w:id="35"/>
      </w:r>
      <w:r>
        <w:t xml:space="preserve">.</w:t>
      </w:r>
    </w:p>
    <w:p>
      <w:pPr>
        <w:pStyle w:val="Textkrper"/>
      </w:pPr>
      <w:r>
        <w:t xml:space="preserve">Third, we deployed weight-function modeling using the weightR package</w:t>
      </w:r>
      <w:r>
        <w:t xml:space="preserve"> </w:t>
      </w:r>
      <w:r>
        <w:t xml:space="preserve">(Coburn &amp; Vevea, 2019)</w:t>
      </w:r>
      <w:r>
        <w:t xml:space="preserve">. In weight-function modeling, weighted distribution theory is used to model biased selection based on the significance of observed effects</w:t>
      </w:r>
      <w:r>
        <w:t xml:space="preserve"> </w:t>
      </w:r>
      <w:r>
        <w:t xml:space="preserve">(Vevea &amp; Hedges, 1995)</w:t>
      </w:r>
      <w:r>
        <w:t xml:space="preserve">. If the adjusted model provides increased fit, publication bias is a concern and the model can be used to estimate the bias-corrected overall effect size. Once again, weight-function modeling was designed for independent effect sizes. Nonetheless, it has fairly good statistical properties when non-independent effect sizes are aggregated, which we did here</w:t>
      </w:r>
      <w:r>
        <w:t xml:space="preserve"> </w:t>
      </w:r>
      <w:r>
        <w:t xml:space="preserve">(Rodgers &amp; Pustejovsky, 2021)</w:t>
      </w:r>
      <w:r>
        <w:t xml:space="preserve">.</w:t>
      </w:r>
    </w:p>
    <w:p>
      <w:pPr>
        <w:pStyle w:val="Textkrper"/>
      </w:pPr>
      <w:r>
        <w:t xml:space="preserve">As a sensitivity analysis, we used the PublicationBias package in R</w:t>
      </w:r>
      <w:r>
        <w:t xml:space="preserve"> </w:t>
      </w:r>
      <w:r>
        <w:t xml:space="preserve">(Maya B. Mathur &amp; VanderWeele, 2020a)</w:t>
      </w:r>
      <w:r>
        <w:t xml:space="preserve"> </w:t>
      </w:r>
      <w:r>
        <w:t xml:space="preserve">to estimate the ratio in which publication bias would have to favor affirmative studies in order make the overall effect size in a robust random effects model non-significant</w:t>
      </w:r>
      <w:r>
        <w:t xml:space="preserve"> </w:t>
      </w:r>
      <w:r>
        <w:t xml:space="preserve">(Maya B. Mathur &amp; VanderWeele, 2020b)</w:t>
      </w:r>
      <w:r>
        <w:t xml:space="preserve">. We also estimated the difference in the magnitude of published vs. unpublished effects in a separate moderator analysis.</w:t>
      </w:r>
    </w:p>
    <w:bookmarkEnd w:id="36"/>
    <w:bookmarkEnd w:id="37"/>
    <w:bookmarkStart w:id="38" w:name="transparency-and-openness"/>
    <w:p>
      <w:pPr>
        <w:pStyle w:val="berschrift3"/>
      </w:pPr>
      <w:r>
        <w:t xml:space="preserve">Transparency and openness.</w:t>
      </w:r>
    </w:p>
    <w:p>
      <w:pPr>
        <w:pStyle w:val="FirstParagraph"/>
      </w:pPr>
      <w:r>
        <w:t xml:space="preserve">All materials, data, and code are openly available at</w:t>
      </w:r>
      <w:r>
        <w:t xml:space="preserve"> </w:t>
      </w:r>
      <w:hyperlink r:id="rId20">
        <w:r>
          <w:rPr>
            <w:rStyle w:val="Hyperlink"/>
          </w:rPr>
          <w:t xml:space="preserve">https://osf.io/3hkre/?view_only=2dc92af53f194e5eab0d7aecafaf01c2</w:t>
        </w:r>
      </w:hyperlink>
      <w:r>
        <w:t xml:space="preserve">. This link also contains the pre-registration plan and documented amendments/deviations.</w:t>
      </w:r>
    </w:p>
    <w:p>
      <w:pPr>
        <w:pStyle w:val="Textkrper"/>
      </w:pPr>
      <w:r>
        <w:t xml:space="preserve">For the meta-analysis, sample size was determined by the availability of relevant records (i.e., not via power analysis). For the vignette ratings, sample size was initially determined by the availability of resources (i.e., we collected as much data as possible in a single semester). However, our second wave of participant recruitment considered precision – and was designed to decrease the length of the 95% confidence intervals of the predicted demand effect, motivation, opportunity, and belief ratings to 1.</w:t>
      </w:r>
    </w:p>
    <w:p>
      <w:pPr>
        <w:pStyle w:val="Textkrper"/>
      </w:pPr>
      <w:r>
        <w:t xml:space="preserve">Ethics approval was not initially requested for the meta-analysis because no new data were collected. The vignette rating study was reviewed and approved by the (anonymous for peer review) IRB (protocol #: anonymous for peer review; protocol title: anonymous for peer review).</w:t>
      </w:r>
    </w:p>
    <w:p>
      <w:pPr>
        <w:pStyle w:val="Textkrper"/>
      </w:pPr>
      <w:r>
        <w:t xml:space="preserve">All code, including the script used to generate a computationally reproducible manuscript using the papaja R package</w:t>
      </w:r>
      <w:r>
        <w:t xml:space="preserve"> </w:t>
      </w:r>
      <w:r>
        <w:t xml:space="preserve">(Aust &amp; Barth, 2022)</w:t>
      </w:r>
      <w:r>
        <w:t xml:space="preserve">, has been checked for reproducibility.</w:t>
      </w:r>
    </w:p>
    <w:bookmarkEnd w:id="38"/>
    <w:bookmarkStart w:id="54" w:name="results"/>
    <w:p>
      <w:pPr>
        <w:pStyle w:val="berschrift2"/>
      </w:pPr>
      <w:r>
        <w:t xml:space="preserve">Results</w:t>
      </w:r>
    </w:p>
    <w:p>
      <w:pPr>
        <w:pStyle w:val="FirstParagraph"/>
      </w:pPr>
      <w:r>
        <w:t xml:space="preserve">In total, we extracted 253 effect sizes from 53 studies from between the years 1964 and 2024 (</w:t>
      </w:r>
      <w:r>
        <w:rPr>
          <w:iCs/>
          <w:i/>
        </w:rPr>
        <w:t xml:space="preserve">M</w:t>
      </w:r>
      <w:r>
        <w:t xml:space="preserve"> </w:t>
      </w:r>
      <w:r>
        <w:t xml:space="preserve">= 2,003.11,</w:t>
      </w:r>
      <w:r>
        <w:t xml:space="preserve"> </w:t>
      </w:r>
      <w:r>
        <w:rPr>
          <w:iCs/>
          <w:i/>
        </w:rPr>
        <w:t xml:space="preserve">SD</w:t>
      </w:r>
      <w:r>
        <w:t xml:space="preserve"> </w:t>
      </w:r>
      <w:r>
        <w:t xml:space="preserve">= 18.71. 11 of these studies were unpublished. Rating of reporting quality were modest (</w:t>
      </w:r>
      <w:r>
        <w:rPr>
          <w:iCs/>
          <w:i/>
        </w:rPr>
        <w:t xml:space="preserve">M</w:t>
      </w:r>
      <w:r>
        <w:t xml:space="preserve"> </w:t>
      </w:r>
      <w:r>
        <w:rPr>
          <w:iCs/>
          <w:i/>
        </w:rPr>
        <w:t xml:space="preserve">=</w:t>
      </w:r>
      <w:r>
        <w:t xml:space="preserve"> </w:t>
      </w:r>
      <w:r>
        <w:t xml:space="preserve">0.72,</w:t>
      </w:r>
      <w:r>
        <w:t xml:space="preserve"> </w:t>
      </w:r>
      <w:r>
        <w:rPr>
          <w:iCs/>
          <w:i/>
        </w:rPr>
        <w:t xml:space="preserve">SD</w:t>
      </w:r>
      <w:r>
        <w:t xml:space="preserve"> </w:t>
      </w:r>
      <w:r>
        <w:t xml:space="preserve">= 0.30; ratings of internal validity were high (</w:t>
      </w:r>
      <w:r>
        <w:rPr>
          <w:iCs/>
          <w:i/>
        </w:rPr>
        <w:t xml:space="preserve">M</w:t>
      </w:r>
      <w:r>
        <w:t xml:space="preserve"> </w:t>
      </w:r>
      <w:r>
        <w:rPr>
          <w:iCs/>
          <w:i/>
        </w:rPr>
        <w:t xml:space="preserve">=</w:t>
      </w:r>
      <w:r>
        <w:t xml:space="preserve"> </w:t>
      </w:r>
      <w:r>
        <w:t xml:space="preserve">0.91,</w:t>
      </w:r>
      <w:r>
        <w:t xml:space="preserve"> </w:t>
      </w:r>
      <w:r>
        <w:rPr>
          <w:iCs/>
          <w:i/>
        </w:rPr>
        <w:t xml:space="preserve">SD</w:t>
      </w:r>
      <w:r>
        <w:t xml:space="preserve"> </w:t>
      </w:r>
      <w:r>
        <w:t xml:space="preserve">= 0.17; and ratings of external validity were consistently 0. The low external validity scores were driven by the reliance on non-representative sampling methods, an unfortunately common limitation in experimental psychology</w:t>
      </w:r>
      <w:r>
        <w:t xml:space="preserve"> </w:t>
      </w:r>
      <w:r>
        <w:t xml:space="preserve">(Frank et al., 2023)</w:t>
      </w:r>
      <w:r>
        <w:t xml:space="preserve">. These ratings were not associated with observed effect sizes and are not discussed further.</w:t>
      </w:r>
    </w:p>
    <w:p>
      <w:pPr>
        <w:pStyle w:val="Textkrper"/>
      </w:pPr>
      <w:r>
        <w:t xml:space="preserve">Most effect sizes represented a positive demand compared to a control group (</w:t>
      </w:r>
      <w:r>
        <w:rPr>
          <w:iCs/>
          <w:i/>
        </w:rPr>
        <w:t xml:space="preserve">k</w:t>
      </w:r>
      <w:r>
        <w:t xml:space="preserve"> </w:t>
      </w:r>
      <w:r>
        <w:t xml:space="preserve">= 115), negative demand to a control group (</w:t>
      </w:r>
      <w:r>
        <w:rPr>
          <w:iCs/>
          <w:i/>
        </w:rPr>
        <w:t xml:space="preserve">k</w:t>
      </w:r>
      <w:r>
        <w:t xml:space="preserve"> </w:t>
      </w:r>
      <w:r>
        <w:t xml:space="preserve">= 43), or positive demand to negative demand (</w:t>
      </w:r>
      <w:r>
        <w:rPr>
          <w:iCs/>
          <w:i/>
        </w:rPr>
        <w:t xml:space="preserve">k</w:t>
      </w:r>
      <w:r>
        <w:t xml:space="preserve"> </w:t>
      </w:r>
      <w:r>
        <w:t xml:space="preserve">= 44).Occasionally, a nil demand condition was compared to a control (</w:t>
      </w:r>
      <w:r>
        <w:rPr>
          <w:iCs/>
          <w:i/>
        </w:rPr>
        <w:t xml:space="preserve">k</w:t>
      </w:r>
      <w:r>
        <w:t xml:space="preserve"> </w:t>
      </w:r>
      <w:r>
        <w:t xml:space="preserve">= 17) or positive demand group (</w:t>
      </w:r>
      <w:r>
        <w:rPr>
          <w:iCs/>
          <w:i/>
        </w:rPr>
        <w:t xml:space="preserve">k</w:t>
      </w:r>
      <w:r>
        <w:t xml:space="preserve"> </w:t>
      </w:r>
      <w:r>
        <w:t xml:space="preserve">= 34). More broadly, effect sizes tended to compare one demand condition to a control group (</w:t>
      </w:r>
      <w:r>
        <w:rPr>
          <w:iCs/>
          <w:i/>
        </w:rPr>
        <w:t xml:space="preserve">k</w:t>
      </w:r>
      <w:r>
        <w:t xml:space="preserve"> </w:t>
      </w:r>
      <w:r>
        <w:t xml:space="preserve">= 175) – as opposed to a group exposed to a different demand characteristics condition (</w:t>
      </w:r>
      <w:r>
        <w:rPr>
          <w:iCs/>
          <w:i/>
        </w:rPr>
        <w:t xml:space="preserve">k</w:t>
      </w:r>
      <w:r>
        <w:t xml:space="preserve"> </w:t>
      </w:r>
      <w:r>
        <w:t xml:space="preserve">= 78). Regardless of what type of demand manipulation was used, it was more common to manipulate the variable between (</w:t>
      </w:r>
      <w:r>
        <w:rPr>
          <w:iCs/>
          <w:i/>
        </w:rPr>
        <w:t xml:space="preserve">k</w:t>
      </w:r>
      <w:r>
        <w:t xml:space="preserve"> </w:t>
      </w:r>
      <w:r>
        <w:t xml:space="preserve">= 209) vs. within subjects (</w:t>
      </w:r>
      <w:r>
        <w:rPr>
          <w:iCs/>
          <w:i/>
        </w:rPr>
        <w:t xml:space="preserve">k</w:t>
      </w:r>
      <w:r>
        <w:t xml:space="preserve"> </w:t>
      </w:r>
      <w:r>
        <w:t xml:space="preserve">= 44).</w:t>
      </w:r>
    </w:p>
    <w:p>
      <w:pPr>
        <w:pStyle w:val="Textkrper"/>
      </w:pPr>
      <w:r>
        <w:t xml:space="preserve">Most effect sizes came from student samples (</w:t>
      </w:r>
      <w:r>
        <w:rPr>
          <w:iCs/>
          <w:i/>
        </w:rPr>
        <w:t xml:space="preserve">k</w:t>
      </w:r>
      <w:r>
        <w:t xml:space="preserve"> </w:t>
      </w:r>
      <w:r>
        <w:t xml:space="preserve">= 160), although some samples were non-students (</w:t>
      </w:r>
      <w:r>
        <w:rPr>
          <w:iCs/>
          <w:i/>
        </w:rPr>
        <w:t xml:space="preserve">k</w:t>
      </w:r>
      <w:r>
        <w:t xml:space="preserve"> </w:t>
      </w:r>
      <w:r>
        <w:t xml:space="preserve">= 26), a mix of students and non-students (</w:t>
      </w:r>
      <w:r>
        <w:rPr>
          <w:iCs/>
          <w:i/>
        </w:rPr>
        <w:t xml:space="preserve">k</w:t>
      </w:r>
      <w:r>
        <w:t xml:space="preserve"> </w:t>
      </w:r>
      <w:r>
        <w:t xml:space="preserve">= 19), or not described well enough to make a determination (</w:t>
      </w:r>
      <w:r>
        <w:rPr>
          <w:iCs/>
          <w:i/>
        </w:rPr>
        <w:t xml:space="preserve">k</w:t>
      </w:r>
      <w:r>
        <w:t xml:space="preserve"> </w:t>
      </w:r>
      <w:r>
        <w:t xml:space="preserve">= 48). Most effect sizes came from unpaid samples (</w:t>
      </w:r>
      <w:r>
        <w:rPr>
          <w:iCs/>
          <w:i/>
        </w:rPr>
        <w:t xml:space="preserve">k</w:t>
      </w:r>
      <w:r>
        <w:t xml:space="preserve"> </w:t>
      </w:r>
      <w:r>
        <w:t xml:space="preserve">= 163), although some were paid (</w:t>
      </w:r>
      <w:r>
        <w:rPr>
          <w:iCs/>
          <w:i/>
        </w:rPr>
        <w:t xml:space="preserve">k</w:t>
      </w:r>
      <w:r>
        <w:t xml:space="preserve"> </w:t>
      </w:r>
      <w:r>
        <w:t xml:space="preserve">= 50) and some were not described well enough to make a determination (</w:t>
      </w:r>
      <w:r>
        <w:rPr>
          <w:iCs/>
          <w:i/>
        </w:rPr>
        <w:t xml:space="preserve">k</w:t>
      </w:r>
      <w:r>
        <w:t xml:space="preserve"> </w:t>
      </w:r>
      <w:r>
        <w:t xml:space="preserve">= 40). The majority of effect sizes came from in-person studies (</w:t>
      </w:r>
      <w:r>
        <w:rPr>
          <w:iCs/>
          <w:i/>
        </w:rPr>
        <w:t xml:space="preserve">k</w:t>
      </w:r>
      <w:r>
        <w:t xml:space="preserve"> </w:t>
      </w:r>
      <w:r>
        <w:t xml:space="preserve">= 188), but some were in-person (</w:t>
      </w:r>
      <w:r>
        <w:rPr>
          <w:iCs/>
          <w:i/>
        </w:rPr>
        <w:t xml:space="preserve">k</w:t>
      </w:r>
      <w:r>
        <w:t xml:space="preserve"> </w:t>
      </w:r>
      <w:r>
        <w:t xml:space="preserve">= 52) or not described well enough to make a determination (</w:t>
      </w:r>
      <w:r>
        <w:rPr>
          <w:iCs/>
          <w:i/>
        </w:rPr>
        <w:t xml:space="preserve">k</w:t>
      </w:r>
      <w:r>
        <w:t xml:space="preserve"> </w:t>
      </w:r>
      <w:r>
        <w:t xml:space="preserve">= 13).</w:t>
      </w:r>
    </w:p>
    <w:bookmarkStart w:id="43" w:name="overall-results"/>
    <w:p>
      <w:pPr>
        <w:pStyle w:val="berschrift3"/>
      </w:pPr>
      <w:r>
        <w:t xml:space="preserve">Overall results.</w:t>
      </w:r>
    </w:p>
    <w:p>
      <w:pPr>
        <w:pStyle w:val="FirstParagraph"/>
      </w:pPr>
      <w:r>
        <w:t xml:space="preserve">Overall, results indicated that explicit manipulations of demand characteristics cause participants’ responses to shift in a manner consistent with the communicated hypothesis,</w:t>
      </w:r>
      <w:r>
        <w:t xml:space="preserve"> </w:t>
      </w:r>
      <m:oMath>
        <m:r>
          <m:t>g</m:t>
        </m:r>
      </m:oMath>
      <w:r>
        <w:t xml:space="preserve"> </w:t>
      </w:r>
      <w:r>
        <w:t xml:space="preserve">= 0.20, 95% CI [0.11, 0.30],</w:t>
      </w:r>
      <w:r>
        <w:t xml:space="preserve"> </w:t>
      </w:r>
      <m:oMath>
        <m:r>
          <m:t>t</m:t>
        </m:r>
      </m:oMath>
      <w:r>
        <w:t xml:space="preserve"> </w:t>
      </w:r>
      <w:r>
        <w:t xml:space="preserve">= 4.28,</w:t>
      </w:r>
      <w:r>
        <w:t xml:space="preserve"> </w:t>
      </w:r>
      <m:oMath>
        <m:r>
          <m:t>p</m:t>
        </m:r>
      </m:oMath>
      <w:r>
        <w:t xml:space="preserve"> </w:t>
      </w:r>
      <w:r>
        <w:t xml:space="preserve">&lt; .001. As a hypothetical example, if participants were told that the researcher hypothesizes that an intervention will improve mood (positive demand), they would generally report slightly improved moods; if told that the researcher hypothesizes that an intervention will worsen mood (negative demand), they would generally report slightly worsened moods.</w:t>
      </w:r>
    </w:p>
    <w:p>
      <w:pPr>
        <w:pStyle w:val="CaptionedFigure"/>
      </w:pPr>
      <w:r>
        <w:drawing>
          <wp:inline>
            <wp:extent cx="5963478" cy="6091922"/>
            <wp:effectExtent b="0" l="0" r="0" t="0"/>
            <wp:docPr descr="Figure 1: Forest plot of effect sizes (grey diamonds), their 95% confidence intervals (grey error bars), and their citations (left). For visualization purposes, effect sizes are aggregated within-studies (see openly-available data for non-aggregated effect sizes). The estimated effect size distribution is also shown and colored based on whether demand characteristics produce more hypothesis-consistent responding (green; g &gt; 0.10), more hypothesis-inconsistent responding (red; g &lt; -0.10), or negligible shifts in responding (grey; |g| &lt; 0.10)." title="" id="40" name="Picture"/>
            <a:graphic>
              <a:graphicData uri="http://schemas.openxmlformats.org/drawingml/2006/picture">
                <pic:pic>
                  <pic:nvPicPr>
                    <pic:cNvPr descr="metaware_manuscript_files/figure-docx/forest-1.png" id="41" name="Picture"/>
                    <pic:cNvPicPr>
                      <a:picLocks noChangeArrowheads="1" noChangeAspect="1"/>
                    </pic:cNvPicPr>
                  </pic:nvPicPr>
                  <pic:blipFill>
                    <a:blip r:embed="rId39"/>
                    <a:stretch>
                      <a:fillRect/>
                    </a:stretch>
                  </pic:blipFill>
                  <pic:spPr bwMode="auto">
                    <a:xfrm>
                      <a:off x="0" y="0"/>
                      <a:ext cx="5963478" cy="6091922"/>
                    </a:xfrm>
                    <a:prstGeom prst="rect">
                      <a:avLst/>
                    </a:prstGeom>
                    <a:noFill/>
                    <a:ln w="9525">
                      <a:noFill/>
                      <a:headEnd/>
                      <a:tailEnd/>
                    </a:ln>
                  </pic:spPr>
                </pic:pic>
              </a:graphicData>
            </a:graphic>
          </wp:inline>
        </w:drawing>
      </w:r>
    </w:p>
    <w:p>
      <w:pPr>
        <w:pStyle w:val="ImageCaption"/>
      </w:pPr>
      <w:bookmarkStart w:id="42" w:name="fig:forest"/>
      <w:bookmarkEnd w:id="42"/>
      <w:r>
        <w:t xml:space="preserve">Figure 1: Forest plot of effect sizes (grey diamonds), their 95% confidence intervals (grey error bars), and their citations (left). For visualization purposes, effect sizes are aggregated within-studies (see openly-available data for non-aggregated effect sizes). The estimated effect size distribution is also shown and colored based on whether demand characteristics produce more hypothesis-consistent responding (green; g &gt; 0.10), more hypothesis-inconsistent responding (red; g &lt; -0.10), or negligible shifts in responding (grey; |g| &lt; 0.10).</w:t>
      </w:r>
    </w:p>
    <w:p>
      <w:pPr>
        <w:pStyle w:val="Textkrper"/>
      </w:pPr>
      <w:r>
        <w:t xml:space="preserve">As a reminder, rather than assume that there is a single true effect of demand characteristics, 3LMA assumes that there are</w:t>
      </w:r>
      <w:r>
        <w:t xml:space="preserve"> </w:t>
      </w:r>
      <w:r>
        <w:rPr>
          <w:iCs/>
          <w:i/>
        </w:rPr>
        <w:t xml:space="preserve">multiple true effects.</w:t>
      </w:r>
      <w:r>
        <w:t xml:space="preserve"> </w:t>
      </w:r>
      <w:r>
        <w:t xml:space="preserve">Consistent with this assumption, observed variability in demand effects drastically exceeded what would be expected from sampling error alone (between-study</w:t>
      </w:r>
      <w:r>
        <w:t xml:space="preserve"> </w:t>
      </w:r>
      <m:oMath>
        <m:r>
          <m:t>τ</m:t>
        </m:r>
      </m:oMath>
      <w:r>
        <w:t xml:space="preserve"> </w:t>
      </w:r>
      <w:r>
        <w:t xml:space="preserve">= 0.29; within-study</w:t>
      </w:r>
      <w:r>
        <w:t xml:space="preserve"> </w:t>
      </w:r>
      <m:oMath>
        <m:r>
          <m:t>σ</m:t>
        </m:r>
      </m:oMath>
      <w:r>
        <w:t xml:space="preserve"> </w:t>
      </w:r>
      <w:r>
        <w:t xml:space="preserve">= 0.18;</w:t>
      </w:r>
      <w:r>
        <w:t xml:space="preserve"> </w:t>
      </w:r>
      <m:oMath>
        <m:r>
          <m:t>Q</m:t>
        </m:r>
      </m:oMath>
      <w:r>
        <w:t xml:space="preserve">(252) = 978.70,</w:t>
      </w:r>
      <w:r>
        <w:t xml:space="preserve"> </w:t>
      </w:r>
      <m:oMath>
        <m:r>
          <m:t>p</m:t>
        </m:r>
      </m:oMath>
      <w:r>
        <w:t xml:space="preserve"> </w:t>
      </w:r>
      <w:r>
        <w:t xml:space="preserve">&lt; .001). 3LMA assumes that the multiple true effects form a normal distribution, which we recreated based on estimates of the average effect size and variability attributed to sources other than sampling error (between-study</w:t>
      </w:r>
      <w:r>
        <w:t xml:space="preserve"> </w:t>
      </w:r>
      <m:oMath>
        <m:r>
          <m:t>τ</m:t>
        </m:r>
      </m:oMath>
      <w:r>
        <w:t xml:space="preserve"> </w:t>
      </w:r>
      <w:r>
        <w:t xml:space="preserve">+ within-study</w:t>
      </w:r>
      <w:r>
        <w:t xml:space="preserve"> </w:t>
      </w:r>
      <m:oMath>
        <m:r>
          <m:t>σ</m:t>
        </m:r>
      </m:oMath>
      <w:r>
        <w:t xml:space="preserve">). As shown in Figure</w:t>
      </w:r>
      <w:r>
        <w:t xml:space="preserve"> </w:t>
      </w:r>
      <w:r>
        <w:t xml:space="preserve">1</w:t>
      </w:r>
      <w:r>
        <w:t xml:space="preserve">, this estimated distribution suggests that demand effects can range from approximately</w:t>
      </w:r>
      <w:r>
        <w:t xml:space="preserve"> </w:t>
      </w:r>
      <m:oMath>
        <m:r>
          <m:t>g</m:t>
        </m:r>
      </m:oMath>
      <w:r>
        <w:t xml:space="preserve"> </w:t>
      </w:r>
      <w:r>
        <w:t xml:space="preserve">= -1.33 to</w:t>
      </w:r>
      <w:r>
        <w:t xml:space="preserve"> </w:t>
      </w:r>
      <m:oMath>
        <m:r>
          <m:t>g</m:t>
        </m:r>
      </m:oMath>
      <w:r>
        <w:t xml:space="preserve"> </w:t>
      </w:r>
      <w:r>
        <w:t xml:space="preserve">= 1.82 — covering the range of most conceivable effects in psychology.</w:t>
      </w:r>
    </w:p>
    <w:p>
      <w:pPr>
        <w:pStyle w:val="Textkrper"/>
      </w:pPr>
      <w:r>
        <w:t xml:space="preserve">As a heuristic, we arbitrarily classified any effect size less than 0.10 standard deviation in either direction (i.e., |</w:t>
      </w:r>
      <m:oMath>
        <m:r>
          <m:t>g</m:t>
        </m:r>
      </m:oMath>
      <w:r>
        <w:t xml:space="preserve">| &lt; .10) as</w:t>
      </w:r>
      <w:r>
        <w:t xml:space="preserve"> </w:t>
      </w:r>
      <w:r>
        <w:t xml:space="preserve">“</w:t>
      </w:r>
      <w:r>
        <w:t xml:space="preserve">negligible</w:t>
      </w:r>
      <w:r>
        <w:t xml:space="preserve">”</w:t>
      </w:r>
      <w:r>
        <w:t xml:space="preserve">. Based on this classification, the recreated distribution suggested that demand characteristics most often produce hypothesis-consistent shifts (62%), but sometimes produce negligible shifts (20%) or shifts in the</w:t>
      </w:r>
      <w:r>
        <w:t xml:space="preserve"> </w:t>
      </w:r>
      <w:r>
        <w:rPr>
          <w:iCs/>
          <w:i/>
        </w:rPr>
        <w:t xml:space="preserve">opposite</w:t>
      </w:r>
      <w:r>
        <w:t xml:space="preserve"> </w:t>
      </w:r>
      <w:r>
        <w:t xml:space="preserve">direction of the communicated hypothesis (18%). Such results are consistent with Rosnow and colleagues’ prediction that demand characteristics can lead to both hypothesis-consistent and hypothesis-</w:t>
      </w:r>
      <w:r>
        <w:rPr>
          <w:iCs/>
          <w:i/>
        </w:rPr>
        <w:t xml:space="preserve">inconsistent</w:t>
      </w:r>
      <w:r>
        <w:t xml:space="preserve"> </w:t>
      </w:r>
      <w:r>
        <w:t xml:space="preserve">shifts in participants’ responses. However, both the observed effects and estimated distribution in Figure</w:t>
      </w:r>
      <w:r>
        <w:t xml:space="preserve"> </w:t>
      </w:r>
      <w:r>
        <w:t xml:space="preserve">1</w:t>
      </w:r>
      <w:r>
        <w:t xml:space="preserve"> </w:t>
      </w:r>
      <w:r>
        <w:t xml:space="preserve">suggest that hypothesis-inconsistent shifts in participants’ responses are quite rare. The distribution of effect sizes aggregated at the study level reveal that only significant hypothesis-inconsistent shifts in participants’ responses were only observed in 1 case (Figure</w:t>
      </w:r>
      <w:r>
        <w:t xml:space="preserve"> </w:t>
      </w:r>
      <w:r>
        <w:t xml:space="preserve">1</w:t>
      </w:r>
      <w:r>
        <w:t xml:space="preserve">). Even when considering non-aggregated effect sizes, hypothesis-inconsistent shifts in participants’ responses were only observed in 4 cases.</w:t>
      </w:r>
    </w:p>
    <w:bookmarkEnd w:id="43"/>
    <w:bookmarkStart w:id="48" w:name="moderator-analyses"/>
    <w:p>
      <w:pPr>
        <w:pStyle w:val="berschrift3"/>
      </w:pPr>
      <w:r>
        <w:t xml:space="preserve">Moderator analyses.</w:t>
      </w:r>
    </w:p>
    <w:p>
      <w:pPr>
        <w:pStyle w:val="FirstParagraph"/>
      </w:pPr>
      <w:r>
        <w:t xml:space="preserve">When variability in effect sizes exceeds what would be expected from sampling error alone, it suggests the presence of moderators. Below, we examine potential moderators.</w:t>
      </w:r>
    </w:p>
    <w:bookmarkStart w:id="45" w:name="study-features"/>
    <w:p>
      <w:pPr>
        <w:pStyle w:val="berschrift4"/>
      </w:pPr>
      <w:r>
        <w:t xml:space="preserve">Study features.</w:t>
      </w:r>
    </w:p>
    <w:p>
      <w:pPr>
        <w:pStyle w:val="FirstParagraph"/>
      </w:pPr>
      <w:r>
        <w:t xml:space="preserve">In general, we did not find much evidence that demand effects are moderated by study features (see Table X). The two exceptions were (1) whether the demand characteristics condition was compared to a control group (vs. another condition with demand characteristics), and (2) whether the study was conducted in-person (vs. online).</w:t>
      </w:r>
    </w:p>
    <w:p>
      <w:pPr>
        <w:pStyle w:val="Textkrper"/>
      </w:pPr>
      <w:r>
        <w:t xml:space="preserve">We found some evidence that the effects of demand characteristics were additive. Estimated effects sizes were nearly twice as large when two demand characteristic conditions were compared (</w:t>
      </w:r>
      <m:oMath>
        <m:r>
          <m:t>d</m:t>
        </m:r>
      </m:oMath>
      <w:r>
        <w:t xml:space="preserve"> </w:t>
      </w:r>
      <w:r>
        <w:t xml:space="preserve">= 0.33, 95% CI [0.18, 0.48],</w:t>
      </w:r>
      <w:r>
        <w:t xml:space="preserve"> </w:t>
      </w:r>
      <m:oMath>
        <m:r>
          <m:t>p</m:t>
        </m:r>
      </m:oMath>
      <w:r>
        <w:t xml:space="preserve"> </w:t>
      </w:r>
      <w:r>
        <w:t xml:space="preserve">&lt; .001), as opposed to one demand characteristic condition being compared to a control group (</w:t>
      </w:r>
      <m:oMath>
        <m:r>
          <m:t>d</m:t>
        </m:r>
      </m:oMath>
      <w:r>
        <w:t xml:space="preserve"> </w:t>
      </w:r>
      <w:r>
        <w:t xml:space="preserve">= 0.15, 95% CI [0.07, 0.24],</w:t>
      </w:r>
      <w:r>
        <w:t xml:space="preserve"> </w:t>
      </w:r>
      <m:oMath>
        <m:r>
          <m:t>p</m:t>
        </m:r>
      </m:oMath>
      <w:r>
        <w:t xml:space="preserve"> </w:t>
      </w:r>
      <w:r>
        <w:t xml:space="preserve">= .001),</w:t>
      </w:r>
      <w:r>
        <w:t xml:space="preserve"> </w:t>
      </w:r>
      <m:oMath>
        <m:r>
          <m:t>F</m:t>
        </m:r>
      </m:oMath>
      <w:r>
        <w:t xml:space="preserve">(1, 10.37) = 10.87,</w:t>
      </w:r>
      <w:r>
        <w:t xml:space="preserve"> </w:t>
      </w:r>
      <m:oMath>
        <m:r>
          <m:t>p</m:t>
        </m:r>
      </m:oMath>
      <w:r>
        <w:t xml:space="preserve"> </w:t>
      </w:r>
      <w:r>
        <w:t xml:space="preserve">.008. However, these results should be interpreted with some caution, as a broader test of whether</w:t>
      </w:r>
      <w:r>
        <w:t xml:space="preserve"> </w:t>
      </w:r>
      <w:r>
        <w:rPr>
          <w:iCs/>
          <w:i/>
        </w:rPr>
        <w:t xml:space="preserve">all</w:t>
      </w:r>
      <w:r>
        <w:t xml:space="preserve"> </w:t>
      </w:r>
      <w:r>
        <w:t xml:space="preserve">specific types of comparisons varied was not statistically significant,</w:t>
      </w:r>
      <w:r>
        <w:t xml:space="preserve"> </w:t>
      </w:r>
      <m:oMath>
        <m:r>
          <m:t>F</m:t>
        </m:r>
      </m:oMath>
      <w:r>
        <w:t xml:space="preserve">(4, 3.52) = 1.93,</w:t>
      </w:r>
      <w:r>
        <w:t xml:space="preserve"> </w:t>
      </w:r>
      <m:oMath>
        <m:r>
          <m:t>p</m:t>
        </m:r>
      </m:oMath>
      <w:r>
        <w:t xml:space="preserve"> </w:t>
      </w:r>
      <w:r>
        <w:t xml:space="preserve">= .287.</w:t>
      </w:r>
    </w:p>
    <w:p>
      <w:pPr>
        <w:pStyle w:val="Textkrper"/>
      </w:pPr>
      <w:r>
        <w:t xml:space="preserve">Instances where a demand characteristic condition was compared to a control group allowed us to test whether participants responses shift more when the researcher hypothesizes an increase (i.e., positive demand;</w:t>
      </w:r>
      <w:r>
        <w:t xml:space="preserve"> </w:t>
      </w:r>
      <m:oMath>
        <m:r>
          <m:t>d</m:t>
        </m:r>
      </m:oMath>
      <w:r>
        <w:t xml:space="preserve"> </w:t>
      </w:r>
      <w:r>
        <w:t xml:space="preserve">= 0.17, 95% CI [0.06, 0.28],</w:t>
      </w:r>
      <w:r>
        <w:t xml:space="preserve"> </w:t>
      </w:r>
      <m:oMath>
        <m:r>
          <m:t>p</m:t>
        </m:r>
      </m:oMath>
      <w:r>
        <w:t xml:space="preserve"> </w:t>
      </w:r>
      <w:r>
        <w:t xml:space="preserve">= .003), a decrease (i.e,. negative demand;</w:t>
      </w:r>
      <w:r>
        <w:t xml:space="preserve"> </w:t>
      </w:r>
      <m:oMath>
        <m:r>
          <m:t>d</m:t>
        </m:r>
      </m:oMath>
      <w:r>
        <w:t xml:space="preserve"> </w:t>
      </w:r>
      <w:r>
        <w:t xml:space="preserve">= 0.19, 95% CI [0.06, 0.33],</w:t>
      </w:r>
      <w:r>
        <w:t xml:space="preserve"> </w:t>
      </w:r>
      <m:oMath>
        <m:r>
          <m:t>p</m:t>
        </m:r>
      </m:oMath>
      <w:r>
        <w:t xml:space="preserve"> </w:t>
      </w:r>
      <w:r>
        <w:t xml:space="preserve">= .007), or no change in the dependent variable (i.e., nil demand;</w:t>
      </w:r>
      <w:r>
        <w:t xml:space="preserve"> </w:t>
      </w:r>
      <m:oMath>
        <m:r>
          <m:t>d</m:t>
        </m:r>
      </m:oMath>
      <w:r>
        <w:t xml:space="preserve"> </w:t>
      </w:r>
      <w:r>
        <w:t xml:space="preserve">= 0.26, 95% CI [-0.21, 0.74],</w:t>
      </w:r>
      <w:r>
        <w:t xml:space="preserve"> </w:t>
      </w:r>
      <m:oMath>
        <m:r>
          <m:t>p</m:t>
        </m:r>
      </m:oMath>
      <w:r>
        <w:t xml:space="preserve"> </w:t>
      </w:r>
      <w:r>
        <w:t xml:space="preserve">.178). We did not find this to be the case,</w:t>
      </w:r>
      <w:r>
        <w:t xml:space="preserve"> </w:t>
      </w:r>
      <m:oMath>
        <m:r>
          <m:t>F</m:t>
        </m:r>
      </m:oMath>
      <w:r>
        <w:t xml:space="preserve">(2, 4.15) = 0.20,</w:t>
      </w:r>
      <w:r>
        <w:t xml:space="preserve"> </w:t>
      </w:r>
      <m:oMath>
        <m:r>
          <m:t>p</m:t>
        </m:r>
      </m:oMath>
      <w:r>
        <w:t xml:space="preserve"> </w:t>
      </w:r>
      <w:r>
        <w:t xml:space="preserve">= .828. We also did not find that demand effects significantly varied depending on whether they were manipulated within- (</w:t>
      </w:r>
      <m:oMath>
        <m:r>
          <m:t>d</m:t>
        </m:r>
      </m:oMath>
      <w:r>
        <w:t xml:space="preserve"> </w:t>
      </w:r>
      <w:r>
        <w:t xml:space="preserve">= 0.22, 95% CI [0.11, 0.34],</w:t>
      </w:r>
      <w:r>
        <w:t xml:space="preserve"> </w:t>
      </w:r>
      <m:oMath>
        <m:r>
          <m:t>p</m:t>
        </m:r>
      </m:oMath>
      <w:r>
        <w:t xml:space="preserve"> </w:t>
      </w:r>
      <w:r>
        <w:t xml:space="preserve">&lt; .001) vs. between-subjects (</w:t>
      </w:r>
      <m:oMath>
        <m:r>
          <m:t>d</m:t>
        </m:r>
      </m:oMath>
      <w:r>
        <w:t xml:space="preserve"> </w:t>
      </w:r>
      <w:r>
        <w:t xml:space="preserve">= 0.14, 95% CI [0.02, 0.25],</w:t>
      </w:r>
      <w:r>
        <w:t xml:space="preserve"> </w:t>
      </w:r>
      <m:oMath>
        <m:r>
          <m:t>p</m:t>
        </m:r>
      </m:oMath>
      <w:r>
        <w:t xml:space="preserve"> </w:t>
      </w:r>
      <w:r>
        <w:t xml:space="preserve">= .020),</w:t>
      </w:r>
      <w:r>
        <w:t xml:space="preserve"> </w:t>
      </w:r>
      <m:oMath>
        <m:r>
          <m:t>F</m:t>
        </m:r>
      </m:oMath>
      <w:r>
        <w:t xml:space="preserve">(1, 10.48) = 1.55,</w:t>
      </w:r>
      <w:r>
        <w:t xml:space="preserve"> </w:t>
      </w:r>
      <m:oMath>
        <m:r>
          <m:t>p</m:t>
        </m:r>
      </m:oMath>
      <w:r>
        <w:t xml:space="preserve"> </w:t>
      </w:r>
      <w:r>
        <w:t xml:space="preserve">= .240</w:t>
      </w:r>
    </w:p>
    <w:p>
      <w:pPr>
        <w:pStyle w:val="Textkrper"/>
      </w:pPr>
      <w:r>
        <w:t xml:space="preserve">Demand effects tended to be slightly more positive for in-person (</w:t>
      </w:r>
      <m:oMath>
        <m:r>
          <m:t>g</m:t>
        </m:r>
      </m:oMath>
      <w:r>
        <w:t xml:space="preserve"> </w:t>
      </w:r>
      <w:r>
        <w:t xml:space="preserve">= 0.29, 95% CI [0.14, 0.44],</w:t>
      </w:r>
      <w:r>
        <w:t xml:space="preserve"> </w:t>
      </w:r>
      <m:oMath>
        <m:r>
          <m:t>p</m:t>
        </m:r>
      </m:oMath>
      <w:r>
        <w:t xml:space="preserve"> </w:t>
      </w:r>
      <w:r>
        <w:t xml:space="preserve">&lt; .001) vs. online (</w:t>
      </w:r>
      <m:oMath>
        <m:r>
          <m:t>g</m:t>
        </m:r>
      </m:oMath>
      <w:r>
        <w:t xml:space="preserve"> </w:t>
      </w:r>
      <w:r>
        <w:t xml:space="preserve">= 0.10, 95% CI [0.01, 0.19],</w:t>
      </w:r>
      <w:r>
        <w:t xml:space="preserve"> </w:t>
      </w:r>
      <m:oMath>
        <m:r>
          <m:t>p</m:t>
        </m:r>
      </m:oMath>
      <w:r>
        <w:t xml:space="preserve"> </w:t>
      </w:r>
      <w:r>
        <w:t xml:space="preserve">= .030) studies,</w:t>
      </w:r>
      <w:r>
        <w:t xml:space="preserve"> </w:t>
      </w:r>
      <m:oMath>
        <m:r>
          <m:t>F</m:t>
        </m:r>
      </m:oMath>
      <w:r>
        <w:t xml:space="preserve">(1, 30.22) = 4.81,</w:t>
      </w:r>
      <w:r>
        <w:t xml:space="preserve"> </w:t>
      </w:r>
      <m:oMath>
        <m:r>
          <m:t>p</m:t>
        </m:r>
      </m:oMath>
      <w:r>
        <w:t xml:space="preserve"> </w:t>
      </w:r>
      <w:r>
        <w:t xml:space="preserve">= .036. However, we did not find that demand effects varied depending on whether students (</w:t>
      </w:r>
      <m:oMath>
        <m:r>
          <m:t>d</m:t>
        </m:r>
      </m:oMath>
      <w:r>
        <w:t xml:space="preserve"> </w:t>
      </w:r>
      <w:r>
        <w:t xml:space="preserve">= 0.26, 95% CI [0.13, 0.40],</w:t>
      </w:r>
      <w:r>
        <w:t xml:space="preserve"> </w:t>
      </w:r>
      <m:oMath>
        <m:r>
          <m:t>p</m:t>
        </m:r>
      </m:oMath>
      <w:r>
        <w:t xml:space="preserve"> </w:t>
      </w:r>
      <w:r>
        <w:t xml:space="preserve">&lt; .001), non-students (</w:t>
      </w:r>
      <m:oMath>
        <m:r>
          <m:t>d</m:t>
        </m:r>
      </m:oMath>
      <w:r>
        <w:t xml:space="preserve"> </w:t>
      </w:r>
      <w:r>
        <w:t xml:space="preserve">= 0.05, 95% CI [-0.06, 0.16],</w:t>
      </w:r>
      <w:r>
        <w:t xml:space="preserve"> </w:t>
      </w:r>
      <m:oMath>
        <m:r>
          <m:t>p</m:t>
        </m:r>
      </m:oMath>
      <w:r>
        <w:t xml:space="preserve"> </w:t>
      </w:r>
      <w:r>
        <w:t xml:space="preserve">= .323), or a mix of students and non-students (</w:t>
      </w:r>
      <m:oMath>
        <m:r>
          <m:t>d</m:t>
        </m:r>
      </m:oMath>
      <w:r>
        <w:t xml:space="preserve"> </w:t>
      </w:r>
      <w:r>
        <w:t xml:space="preserve">= 0.05, 95% CI [-1.00, 1.09],</w:t>
      </w:r>
      <w:r>
        <w:t xml:space="preserve"> </w:t>
      </w:r>
      <m:oMath>
        <m:r>
          <m:t>p</m:t>
        </m:r>
      </m:oMath>
      <w:r>
        <w:t xml:space="preserve"> </w:t>
      </w:r>
      <w:r>
        <w:t xml:space="preserve">= .680) were sampled,</w:t>
      </w:r>
      <w:r>
        <w:t xml:space="preserve"> </w:t>
      </w:r>
      <m:oMath>
        <m:r>
          <m:t>F</m:t>
        </m:r>
      </m:oMath>
      <w:r>
        <w:t xml:space="preserve">(2, 2.12) = 2.44,</w:t>
      </w:r>
      <w:r>
        <w:t xml:space="preserve"> </w:t>
      </w:r>
      <m:oMath>
        <m:r>
          <m:t>p</m:t>
        </m:r>
      </m:oMath>
      <w:r>
        <w:t xml:space="preserve"> </w:t>
      </w:r>
      <w:r>
        <w:t xml:space="preserve">= .282). We also did not find that demand effects significant varied depending on whether those participants were unpaid (</w:t>
      </w:r>
      <m:oMath>
        <m:r>
          <m:t>d</m:t>
        </m:r>
      </m:oMath>
      <w:r>
        <w:t xml:space="preserve"> </w:t>
      </w:r>
      <w:r>
        <w:t xml:space="preserve">= 0.19, 95% CI [0.08, 0.31],</w:t>
      </w:r>
      <w:r>
        <w:t xml:space="preserve"> </w:t>
      </w:r>
      <m:oMath>
        <m:r>
          <m:t>p</m:t>
        </m:r>
      </m:oMath>
      <w:r>
        <w:t xml:space="preserve"> </w:t>
      </w:r>
      <w:r>
        <w:t xml:space="preserve">= .002) vs. paid (</w:t>
      </w:r>
      <m:oMath>
        <m:r>
          <m:t>d</m:t>
        </m:r>
      </m:oMath>
      <w:r>
        <w:t xml:space="preserve"> </w:t>
      </w:r>
      <w:r>
        <w:t xml:space="preserve">= 0.13, 95% CI [0.00, 0.26],</w:t>
      </w:r>
      <w:r>
        <w:t xml:space="preserve"> </w:t>
      </w:r>
      <m:oMath>
        <m:r>
          <m:t>p</m:t>
        </m:r>
      </m:oMath>
      <w:r>
        <w:t xml:space="preserve"> </w:t>
      </w:r>
      <w:r>
        <w:t xml:space="preserve">= .047),</w:t>
      </w:r>
      <w:r>
        <w:t xml:space="preserve"> </w:t>
      </w:r>
      <m:oMath>
        <m:r>
          <m:t>F</m:t>
        </m:r>
      </m:oMath>
      <w:r>
        <w:t xml:space="preserve">(1, 20.74) = 0.55,</w:t>
      </w:r>
      <w:r>
        <w:t xml:space="preserve"> </w:t>
      </w:r>
      <m:oMath>
        <m:r>
          <m:t>p</m:t>
        </m:r>
      </m:oMath>
      <w:r>
        <w:t xml:space="preserve"> </w:t>
      </w:r>
      <w:r>
        <w:t xml:space="preserve">= .465.</w:t>
      </w:r>
    </w:p>
    <w:p>
      <w:pPr>
        <w:pStyle w:val="TableCaption"/>
      </w:pPr>
      <w:bookmarkStart w:id="44" w:name="tab:unnamed-chunk-1"/>
      <w:bookmarkEnd w:id="44"/>
      <w:r>
        <w:t xml:space="preserve">Table </w:t>
      </w:r>
      <w:r>
        <w:br/>
      </w:r>
      <w:r>
        <w:rPr>
          <w:iCs/>
          <w:i/>
        </w:rPr>
        <w:t xml:space="preserve"> </w:t>
      </w:r>
      <w:r>
        <w:rPr>
          <w:iCs/>
          <w:i/>
        </w:rPr>
        <w:t xml:space="preserve">Study</w:t>
      </w:r>
      <w:r>
        <w:rPr>
          <w:iCs/>
          <w:i/>
        </w:rPr>
        <w:t xml:space="preserve"> </w:t>
      </w:r>
      <w:r>
        <w:rPr>
          <w:iCs/>
          <w:i/>
        </w:rPr>
        <w:t xml:space="preserve">feature</w:t>
      </w:r>
      <w:r>
        <w:rPr>
          <w:iCs/>
          <w:i/>
        </w:rPr>
        <w:t xml:space="preserve"> </w:t>
      </w:r>
      <w:r>
        <w:rPr>
          <w:iCs/>
          <w:i/>
        </w:rPr>
        <w:t xml:space="preserve">moderator</w:t>
      </w:r>
      <w:r>
        <w:rPr>
          <w:iCs/>
          <w:i/>
        </w:rPr>
        <w:t xml:space="preserve"> </w:t>
      </w:r>
      <w:r>
        <w:rPr>
          <w:iCs/>
          <w:i/>
        </w:rPr>
        <w:t xml:space="preserve">and</w:t>
      </w:r>
      <w:r>
        <w:rPr>
          <w:iCs/>
          <w:i/>
        </w:rPr>
        <w:t xml:space="preserve"> </w:t>
      </w:r>
      <w:r>
        <w:rPr>
          <w:iCs/>
          <w:i/>
        </w:rPr>
        <w:t xml:space="preserve">subgroup</w:t>
      </w:r>
      <w:r>
        <w:rPr>
          <w:iCs/>
          <w:i/>
        </w:rPr>
        <w:t xml:space="preserve"> </w:t>
      </w:r>
      <w:r>
        <w:rPr>
          <w:iCs/>
          <w:i/>
        </w:rPr>
        <w:t xml:space="preserve">analyses</w:t>
      </w:r>
    </w:p>
    <w:tbl>
      <w:tblPr>
        <w:tblStyle w:val="Table"/>
        <w:tblW w:type="auto" w:w="0"/>
        <w:tblLook w:firstRow="1" w:lastRow="0" w:firstColumn="0" w:lastColumn="0" w:noHBand="0" w:noVBand="0" w:val="0020"/>
        <w:jc w:val="start"/>
        <w:tblCaption w:val="Table   Study feature moderator and subgroup analyses"/>
      </w:tblPr>
      <w:tblGrid>
        <w:gridCol w:w="1131"/>
        <w:gridCol w:w="1131"/>
        <w:gridCol w:w="1131"/>
        <w:gridCol w:w="1131"/>
        <w:gridCol w:w="1131"/>
        <w:gridCol w:w="1131"/>
        <w:gridCol w:w="1131"/>
      </w:tblGrid>
      <w:tr>
        <w:trPr>
          <w:tblHeader w:val="true"/>
        </w:trPr>
        <w:tc>
          <w:tcPr/>
          <w:p>
            <w:pPr>
              <w:pStyle w:val="Compact"/>
              <w:jc w:val="left"/>
            </w:pPr>
            <w:r>
              <w:t xml:space="preserve">Moderator (bolded) and level</w:t>
            </w:r>
          </w:p>
        </w:tc>
        <w:tc>
          <w:tcPr/>
          <w:p>
            <w:pPr>
              <w:pStyle w:val="Compact"/>
              <w:jc w:val="left"/>
            </w:pPr>
            <w:r>
              <w:t xml:space="preserve">s</w:t>
            </w:r>
          </w:p>
        </w:tc>
        <w:tc>
          <w:tcPr/>
          <w:p>
            <w:pPr>
              <w:pStyle w:val="Compact"/>
              <w:jc w:val="left"/>
            </w:pPr>
            <w:r>
              <w:t xml:space="preserve">k</w:t>
            </w:r>
          </w:p>
        </w:tc>
        <w:tc>
          <w:tcPr/>
          <w:p>
            <w:pPr>
              <w:pStyle w:val="Compact"/>
              <w:jc w:val="left"/>
            </w:pPr>
            <w:r>
              <w:t xml:space="preserve">g</w:t>
            </w:r>
          </w:p>
        </w:tc>
        <w:tc>
          <w:tcPr/>
          <w:p>
            <w:pPr>
              <w:pStyle w:val="Compact"/>
              <w:jc w:val="left"/>
            </w:pPr>
            <w:r>
              <w:t xml:space="preserve">95% CI</w:t>
            </w:r>
          </w:p>
        </w:tc>
        <w:tc>
          <w:tcPr/>
          <w:p>
            <w:pPr>
              <w:pStyle w:val="Compact"/>
              <w:jc w:val="left"/>
            </w:pPr>
            <w:r>
              <w:t xml:space="preserve">F</w:t>
            </w:r>
          </w:p>
        </w:tc>
        <w:tc>
          <w:tcPr/>
          <w:p>
            <w:pPr>
              <w:pStyle w:val="Compact"/>
              <w:jc w:val="left"/>
            </w:pPr>
            <w:r>
              <w:t xml:space="preserve">p</w:t>
            </w:r>
          </w:p>
        </w:tc>
      </w:tr>
      <w:tr>
        <w:tc>
          <w:tcPr/>
          <w:p>
            <w:pPr>
              <w:pStyle w:val="Compact"/>
              <w:jc w:val="left"/>
            </w:pPr>
            <w:r>
              <w:t xml:space="preserve">Group comparison</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1.93</w:t>
            </w:r>
          </w:p>
        </w:tc>
        <w:tc>
          <w:tcPr/>
          <w:p>
            <w:pPr>
              <w:pStyle w:val="Compact"/>
              <w:jc w:val="left"/>
            </w:pPr>
            <w:r>
              <w:t xml:space="preserve">.287</w:t>
            </w:r>
          </w:p>
        </w:tc>
      </w:tr>
      <w:tr>
        <w:tc>
          <w:tcPr/>
          <w:p>
            <w:pPr>
              <w:pStyle w:val="Compact"/>
              <w:jc w:val="left"/>
            </w:pPr>
            <w:r>
              <w:t xml:space="preserve">     positive vs. control</w:t>
            </w:r>
          </w:p>
        </w:tc>
        <w:tc>
          <w:tcPr/>
          <w:p>
            <w:pPr>
              <w:pStyle w:val="Compact"/>
              <w:jc w:val="left"/>
            </w:pPr>
            <w:r>
              <w:t xml:space="preserve">42</w:t>
            </w:r>
          </w:p>
        </w:tc>
        <w:tc>
          <w:tcPr/>
          <w:p>
            <w:pPr>
              <w:pStyle w:val="Compact"/>
              <w:jc w:val="left"/>
            </w:pPr>
            <w:r>
              <w:t xml:space="preserve">115</w:t>
            </w:r>
          </w:p>
        </w:tc>
        <w:tc>
          <w:tcPr/>
          <w:p>
            <w:pPr>
              <w:pStyle w:val="Compact"/>
              <w:jc w:val="left"/>
            </w:pPr>
            <w:r>
              <w:t xml:space="preserve">0.15</w:t>
            </w:r>
          </w:p>
        </w:tc>
        <w:tc>
          <w:tcPr/>
          <w:p>
            <w:pPr>
              <w:pStyle w:val="Compact"/>
              <w:jc w:val="left"/>
            </w:pPr>
            <w:r>
              <w:t xml:space="preserve">[0.04, 0.26]</w:t>
            </w:r>
          </w:p>
        </w:tc>
        <w:tc>
          <w:tcPr/>
          <w:p>
            <w:pPr>
              <w:pStyle w:val="Compact"/>
              <w:jc w:val="left"/>
            </w:pPr>
            <w:r>
              <w:t xml:space="preserve">7.14</w:t>
            </w:r>
          </w:p>
        </w:tc>
        <w:tc>
          <w:tcPr/>
          <w:p>
            <w:pPr>
              <w:pStyle w:val="Compact"/>
              <w:jc w:val="left"/>
            </w:pPr>
            <w:r>
              <w:t xml:space="preserve">.011</w:t>
            </w:r>
          </w:p>
        </w:tc>
      </w:tr>
      <w:tr>
        <w:tc>
          <w:tcPr/>
          <w:p>
            <w:pPr>
              <w:pStyle w:val="Compact"/>
              <w:jc w:val="left"/>
            </w:pPr>
            <w:r>
              <w:t xml:space="preserve">     nil vs. control</w:t>
            </w:r>
          </w:p>
        </w:tc>
        <w:tc>
          <w:tcPr/>
          <w:p>
            <w:pPr>
              <w:pStyle w:val="Compact"/>
              <w:jc w:val="left"/>
            </w:pPr>
            <w:r>
              <w:t xml:space="preserve">4</w:t>
            </w:r>
          </w:p>
        </w:tc>
        <w:tc>
          <w:tcPr/>
          <w:p>
            <w:pPr>
              <w:pStyle w:val="Compact"/>
              <w:jc w:val="left"/>
            </w:pPr>
            <w:r>
              <w:t xml:space="preserve">17</w:t>
            </w:r>
          </w:p>
        </w:tc>
        <w:tc>
          <w:tcPr/>
          <w:p>
            <w:pPr>
              <w:pStyle w:val="Compact"/>
              <w:jc w:val="left"/>
            </w:pPr>
            <w:r>
              <w:t xml:space="preserve">0.22</w:t>
            </w:r>
          </w:p>
        </w:tc>
        <w:tc>
          <w:tcPr/>
          <w:p>
            <w:pPr>
              <w:pStyle w:val="Compact"/>
              <w:jc w:val="left"/>
            </w:pPr>
            <w:r>
              <w:t xml:space="preserve">[-0.14, 0.58]</w:t>
            </w:r>
          </w:p>
        </w:tc>
        <w:tc>
          <w:tcPr/>
          <w:p>
            <w:pPr>
              <w:pStyle w:val="Compact"/>
              <w:jc w:val="left"/>
            </w:pPr>
            <w:r>
              <w:t xml:space="preserve">2.91</w:t>
            </w:r>
          </w:p>
        </w:tc>
        <w:tc>
          <w:tcPr/>
          <w:p>
            <w:pPr>
              <w:pStyle w:val="Compact"/>
              <w:jc w:val="left"/>
            </w:pPr>
            <w:r>
              <w:t xml:space="preserve">.164</w:t>
            </w:r>
          </w:p>
        </w:tc>
      </w:tr>
      <w:tr>
        <w:tc>
          <w:tcPr/>
          <w:p>
            <w:pPr>
              <w:pStyle w:val="Compact"/>
              <w:jc w:val="left"/>
            </w:pPr>
            <w:r>
              <w:t xml:space="preserve">     negative vs. control</w:t>
            </w:r>
          </w:p>
        </w:tc>
        <w:tc>
          <w:tcPr/>
          <w:p>
            <w:pPr>
              <w:pStyle w:val="Compact"/>
              <w:jc w:val="left"/>
            </w:pPr>
            <w:r>
              <w:t xml:space="preserve">17</w:t>
            </w:r>
          </w:p>
        </w:tc>
        <w:tc>
          <w:tcPr/>
          <w:p>
            <w:pPr>
              <w:pStyle w:val="Compact"/>
              <w:jc w:val="left"/>
            </w:pPr>
            <w:r>
              <w:t xml:space="preserve">43</w:t>
            </w:r>
          </w:p>
        </w:tc>
        <w:tc>
          <w:tcPr/>
          <w:p>
            <w:pPr>
              <w:pStyle w:val="Compact"/>
              <w:jc w:val="left"/>
            </w:pPr>
            <w:r>
              <w:t xml:space="preserve">0.16</w:t>
            </w:r>
          </w:p>
        </w:tc>
        <w:tc>
          <w:tcPr/>
          <w:p>
            <w:pPr>
              <w:pStyle w:val="Compact"/>
              <w:jc w:val="left"/>
            </w:pPr>
            <w:r>
              <w:t xml:space="preserve">[0.03, 0.29]</w:t>
            </w:r>
          </w:p>
        </w:tc>
        <w:tc>
          <w:tcPr/>
          <w:p>
            <w:pPr>
              <w:pStyle w:val="Compact"/>
              <w:jc w:val="left"/>
            </w:pPr>
            <w:r>
              <w:t xml:space="preserve">6.4</w:t>
            </w:r>
          </w:p>
        </w:tc>
        <w:tc>
          <w:tcPr/>
          <w:p>
            <w:pPr>
              <w:pStyle w:val="Compact"/>
              <w:jc w:val="left"/>
            </w:pPr>
            <w:r>
              <w:t xml:space="preserve">.021</w:t>
            </w:r>
          </w:p>
        </w:tc>
      </w:tr>
      <w:tr>
        <w:tc>
          <w:tcPr/>
          <w:p>
            <w:pPr>
              <w:pStyle w:val="Compact"/>
              <w:jc w:val="left"/>
            </w:pPr>
            <w:r>
              <w:t xml:space="preserve">     positive vs. nil</w:t>
            </w:r>
          </w:p>
        </w:tc>
        <w:tc>
          <w:tcPr/>
          <w:p>
            <w:pPr>
              <w:pStyle w:val="Compact"/>
              <w:jc w:val="left"/>
            </w:pPr>
            <w:r>
              <w:t xml:space="preserve">8</w:t>
            </w:r>
          </w:p>
        </w:tc>
        <w:tc>
          <w:tcPr/>
          <w:p>
            <w:pPr>
              <w:pStyle w:val="Compact"/>
              <w:jc w:val="left"/>
            </w:pPr>
            <w:r>
              <w:t xml:space="preserve">34</w:t>
            </w:r>
          </w:p>
        </w:tc>
        <w:tc>
          <w:tcPr/>
          <w:p>
            <w:pPr>
              <w:pStyle w:val="Compact"/>
              <w:jc w:val="left"/>
            </w:pPr>
            <w:r>
              <w:t xml:space="preserve">0.36</w:t>
            </w:r>
          </w:p>
        </w:tc>
        <w:tc>
          <w:tcPr/>
          <w:p>
            <w:pPr>
              <w:pStyle w:val="Compact"/>
              <w:jc w:val="left"/>
            </w:pPr>
            <w:r>
              <w:t xml:space="preserve">[0.02, 0.71]</w:t>
            </w:r>
          </w:p>
        </w:tc>
        <w:tc>
          <w:tcPr/>
          <w:p>
            <w:pPr>
              <w:pStyle w:val="Compact"/>
              <w:jc w:val="left"/>
            </w:pPr>
            <w:r>
              <w:t xml:space="preserve">6.13</w:t>
            </w:r>
          </w:p>
        </w:tc>
        <w:tc>
          <w:tcPr/>
          <w:p>
            <w:pPr>
              <w:pStyle w:val="Compact"/>
              <w:jc w:val="left"/>
            </w:pPr>
            <w:r>
              <w:t xml:space="preserve">.043</w:t>
            </w:r>
          </w:p>
        </w:tc>
      </w:tr>
      <w:tr>
        <w:tc>
          <w:tcPr/>
          <w:p>
            <w:pPr>
              <w:pStyle w:val="Compact"/>
              <w:jc w:val="left"/>
            </w:pPr>
            <w:r>
              <w:t xml:space="preserve">     positive vs. negative</w:t>
            </w:r>
          </w:p>
        </w:tc>
        <w:tc>
          <w:tcPr/>
          <w:p>
            <w:pPr>
              <w:pStyle w:val="Compact"/>
              <w:jc w:val="left"/>
            </w:pPr>
            <w:r>
              <w:t xml:space="preserve">16</w:t>
            </w:r>
          </w:p>
        </w:tc>
        <w:tc>
          <w:tcPr/>
          <w:p>
            <w:pPr>
              <w:pStyle w:val="Compact"/>
              <w:jc w:val="left"/>
            </w:pPr>
            <w:r>
              <w:t xml:space="preserve">44</w:t>
            </w:r>
          </w:p>
        </w:tc>
        <w:tc>
          <w:tcPr/>
          <w:p>
            <w:pPr>
              <w:pStyle w:val="Compact"/>
              <w:jc w:val="left"/>
            </w:pPr>
            <w:r>
              <w:t xml:space="preserve">0.32</w:t>
            </w:r>
          </w:p>
        </w:tc>
        <w:tc>
          <w:tcPr/>
          <w:p>
            <w:pPr>
              <w:pStyle w:val="Compact"/>
              <w:jc w:val="left"/>
            </w:pPr>
            <w:r>
              <w:t xml:space="preserve">[0.15, 0.5]</w:t>
            </w:r>
          </w:p>
        </w:tc>
        <w:tc>
          <w:tcPr/>
          <w:p>
            <w:pPr>
              <w:pStyle w:val="Compact"/>
              <w:jc w:val="left"/>
            </w:pPr>
            <w:r>
              <w:t xml:space="preserve">15.15</w:t>
            </w:r>
          </w:p>
        </w:tc>
        <w:tc>
          <w:tcPr/>
          <w:p>
            <w:pPr>
              <w:pStyle w:val="Compact"/>
              <w:jc w:val="left"/>
            </w:pPr>
            <w:r>
              <w:t xml:space="preserve">.001</w:t>
            </w:r>
          </w:p>
        </w:tc>
      </w:tr>
      <w:tr>
        <w:tc>
          <w:tcPr/>
          <w:p>
            <w:pPr>
              <w:pStyle w:val="Compact"/>
              <w:jc w:val="left"/>
            </w:pPr>
            <w:r>
              <w:t xml:space="preserve">Control vs. non-control group comparison</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10.87</w:t>
            </w:r>
          </w:p>
        </w:tc>
        <w:tc>
          <w:tcPr/>
          <w:p>
            <w:pPr>
              <w:pStyle w:val="Compact"/>
              <w:jc w:val="left"/>
            </w:pPr>
            <w:r>
              <w:t xml:space="preserve">.008</w:t>
            </w:r>
          </w:p>
        </w:tc>
      </w:tr>
      <w:tr>
        <w:tc>
          <w:tcPr/>
          <w:p>
            <w:pPr>
              <w:pStyle w:val="Compact"/>
              <w:jc w:val="left"/>
            </w:pPr>
            <w:r>
              <w:t xml:space="preserve">     control</w:t>
            </w:r>
          </w:p>
        </w:tc>
        <w:tc>
          <w:tcPr/>
          <w:p>
            <w:pPr>
              <w:pStyle w:val="Compact"/>
              <w:jc w:val="left"/>
            </w:pPr>
            <w:r>
              <w:t xml:space="preserve">45</w:t>
            </w:r>
          </w:p>
        </w:tc>
        <w:tc>
          <w:tcPr/>
          <w:p>
            <w:pPr>
              <w:pStyle w:val="Compact"/>
              <w:jc w:val="left"/>
            </w:pPr>
            <w:r>
              <w:t xml:space="preserve">175</w:t>
            </w:r>
          </w:p>
        </w:tc>
        <w:tc>
          <w:tcPr/>
          <w:p>
            <w:pPr>
              <w:pStyle w:val="Compact"/>
              <w:jc w:val="left"/>
            </w:pPr>
            <w:r>
              <w:t xml:space="preserve">0.15</w:t>
            </w:r>
          </w:p>
        </w:tc>
        <w:tc>
          <w:tcPr/>
          <w:p>
            <w:pPr>
              <w:pStyle w:val="Compact"/>
              <w:jc w:val="left"/>
            </w:pPr>
            <w:r>
              <w:t xml:space="preserve">[0.07, 0.24]</w:t>
            </w:r>
          </w:p>
        </w:tc>
        <w:tc>
          <w:tcPr/>
          <w:p>
            <w:pPr>
              <w:pStyle w:val="Compact"/>
              <w:jc w:val="left"/>
            </w:pPr>
            <w:r>
              <w:t xml:space="preserve">12.11</w:t>
            </w:r>
          </w:p>
        </w:tc>
        <w:tc>
          <w:tcPr/>
          <w:p>
            <w:pPr>
              <w:pStyle w:val="Compact"/>
              <w:jc w:val="left"/>
            </w:pPr>
            <w:r>
              <w:t xml:space="preserve">.001</w:t>
            </w:r>
          </w:p>
        </w:tc>
      </w:tr>
      <w:tr>
        <w:tc>
          <w:tcPr/>
          <w:p>
            <w:pPr>
              <w:pStyle w:val="Compact"/>
              <w:jc w:val="left"/>
            </w:pPr>
            <w:r>
              <w:t xml:space="preserve">     non-control</w:t>
            </w:r>
          </w:p>
        </w:tc>
        <w:tc>
          <w:tcPr/>
          <w:p>
            <w:pPr>
              <w:pStyle w:val="Compact"/>
              <w:jc w:val="left"/>
            </w:pPr>
            <w:r>
              <w:t xml:space="preserve">24</w:t>
            </w:r>
          </w:p>
        </w:tc>
        <w:tc>
          <w:tcPr/>
          <w:p>
            <w:pPr>
              <w:pStyle w:val="Compact"/>
              <w:jc w:val="left"/>
            </w:pPr>
            <w:r>
              <w:t xml:space="preserve">78</w:t>
            </w:r>
          </w:p>
        </w:tc>
        <w:tc>
          <w:tcPr/>
          <w:p>
            <w:pPr>
              <w:pStyle w:val="Compact"/>
              <w:jc w:val="left"/>
            </w:pPr>
            <w:r>
              <w:t xml:space="preserve">0.33</w:t>
            </w:r>
          </w:p>
        </w:tc>
        <w:tc>
          <w:tcPr/>
          <w:p>
            <w:pPr>
              <w:pStyle w:val="Compact"/>
              <w:jc w:val="left"/>
            </w:pPr>
            <w:r>
              <w:t xml:space="preserve">[0.18, 0.48]</w:t>
            </w:r>
          </w:p>
        </w:tc>
        <w:tc>
          <w:tcPr/>
          <w:p>
            <w:pPr>
              <w:pStyle w:val="Compact"/>
              <w:jc w:val="left"/>
            </w:pPr>
            <w:r>
              <w:t xml:space="preserve">20.99</w:t>
            </w:r>
          </w:p>
        </w:tc>
        <w:tc>
          <w:tcPr/>
          <w:p>
            <w:pPr>
              <w:pStyle w:val="Compact"/>
              <w:jc w:val="left"/>
            </w:pPr>
            <w:r>
              <w:t xml:space="preserve">&lt; .001</w:t>
            </w:r>
          </w:p>
        </w:tc>
      </w:tr>
      <w:tr>
        <w:tc>
          <w:tcPr/>
          <w:p>
            <w:pPr>
              <w:pStyle w:val="Compact"/>
              <w:jc w:val="left"/>
            </w:pPr>
            <w:r>
              <w:t xml:space="preserve">Control group comparison (see levels above)</w:t>
            </w:r>
          </w:p>
        </w:tc>
        <w:tc>
          <w:tcPr/>
          <w:p>
            <w:pPr>
              <w:pStyle w:val="Compact"/>
              <w:jc w:val="left"/>
            </w:pPr>
            <w:r>
              <w:t xml:space="preserve">45</w:t>
            </w:r>
          </w:p>
        </w:tc>
        <w:tc>
          <w:tcPr/>
          <w:p>
            <w:pPr>
              <w:pStyle w:val="Compact"/>
              <w:jc w:val="left"/>
            </w:pPr>
            <w:r>
              <w:t xml:space="preserve">175</w:t>
            </w:r>
          </w:p>
        </w:tc>
        <w:tc>
          <w:tcPr/>
          <w:p>
            <w:pPr>
              <w:pStyle w:val="Compact"/>
              <w:jc w:val="left"/>
            </w:pPr>
            <w:r>
              <w:t xml:space="preserve">–</w:t>
            </w:r>
          </w:p>
        </w:tc>
        <w:tc>
          <w:tcPr/>
          <w:p>
            <w:pPr>
              <w:pStyle w:val="Compact"/>
              <w:jc w:val="left"/>
            </w:pPr>
            <w:r>
              <w:t xml:space="preserve">–</w:t>
            </w:r>
          </w:p>
        </w:tc>
        <w:tc>
          <w:tcPr/>
          <w:p>
            <w:pPr>
              <w:pStyle w:val="Compact"/>
              <w:jc w:val="left"/>
            </w:pPr>
            <w:r>
              <w:t xml:space="preserve">0.2</w:t>
            </w:r>
          </w:p>
        </w:tc>
        <w:tc>
          <w:tcPr/>
          <w:p>
            <w:pPr>
              <w:pStyle w:val="Compact"/>
              <w:jc w:val="left"/>
            </w:pPr>
            <w:r>
              <w:t xml:space="preserve">.828</w:t>
            </w:r>
          </w:p>
        </w:tc>
      </w:tr>
      <w:tr>
        <w:tc>
          <w:tcPr/>
          <w:p>
            <w:pPr>
              <w:pStyle w:val="Compact"/>
              <w:jc w:val="left"/>
            </w:pPr>
            <w:r>
              <w:t xml:space="preserve">Design of demand characteristics manipulation</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1.55</w:t>
            </w:r>
          </w:p>
        </w:tc>
        <w:tc>
          <w:tcPr/>
          <w:p>
            <w:pPr>
              <w:pStyle w:val="Compact"/>
              <w:jc w:val="left"/>
            </w:pPr>
            <w:r>
              <w:t xml:space="preserve">.240</w:t>
            </w:r>
          </w:p>
        </w:tc>
      </w:tr>
      <w:tr>
        <w:tc>
          <w:tcPr/>
          <w:p>
            <w:pPr>
              <w:pStyle w:val="Compact"/>
              <w:jc w:val="left"/>
            </w:pPr>
            <w:r>
              <w:t xml:space="preserve">     within-subjects</w:t>
            </w:r>
          </w:p>
        </w:tc>
        <w:tc>
          <w:tcPr/>
          <w:p>
            <w:pPr>
              <w:pStyle w:val="Compact"/>
              <w:jc w:val="left"/>
            </w:pPr>
            <w:r>
              <w:t xml:space="preserve">14</w:t>
            </w:r>
          </w:p>
        </w:tc>
        <w:tc>
          <w:tcPr/>
          <w:p>
            <w:pPr>
              <w:pStyle w:val="Compact"/>
              <w:jc w:val="left"/>
            </w:pPr>
            <w:r>
              <w:t xml:space="preserve">44</w:t>
            </w:r>
          </w:p>
        </w:tc>
        <w:tc>
          <w:tcPr/>
          <w:p>
            <w:pPr>
              <w:pStyle w:val="Compact"/>
              <w:jc w:val="left"/>
            </w:pPr>
            <w:r>
              <w:t xml:space="preserve">0.14</w:t>
            </w:r>
          </w:p>
        </w:tc>
        <w:tc>
          <w:tcPr/>
          <w:p>
            <w:pPr>
              <w:pStyle w:val="Compact"/>
              <w:jc w:val="left"/>
            </w:pPr>
            <w:r>
              <w:t xml:space="preserve">[0.02, 0.25]</w:t>
            </w:r>
          </w:p>
        </w:tc>
        <w:tc>
          <w:tcPr/>
          <w:p>
            <w:pPr>
              <w:pStyle w:val="Compact"/>
              <w:jc w:val="left"/>
            </w:pPr>
            <w:r>
              <w:t xml:space="preserve">7.07</w:t>
            </w:r>
          </w:p>
        </w:tc>
        <w:tc>
          <w:tcPr/>
          <w:p>
            <w:pPr>
              <w:pStyle w:val="Compact"/>
              <w:jc w:val="left"/>
            </w:pPr>
            <w:r>
              <w:t xml:space="preserve">.020</w:t>
            </w:r>
          </w:p>
        </w:tc>
      </w:tr>
      <w:tr>
        <w:tc>
          <w:tcPr/>
          <w:p>
            <w:pPr>
              <w:pStyle w:val="Compact"/>
              <w:jc w:val="left"/>
            </w:pPr>
            <w:r>
              <w:t xml:space="preserve">     between-subjects</w:t>
            </w:r>
          </w:p>
        </w:tc>
        <w:tc>
          <w:tcPr/>
          <w:p>
            <w:pPr>
              <w:pStyle w:val="Compact"/>
              <w:jc w:val="left"/>
            </w:pPr>
            <w:r>
              <w:t xml:space="preserve">45</w:t>
            </w:r>
          </w:p>
        </w:tc>
        <w:tc>
          <w:tcPr/>
          <w:p>
            <w:pPr>
              <w:pStyle w:val="Compact"/>
              <w:jc w:val="left"/>
            </w:pPr>
            <w:r>
              <w:t xml:space="preserve">209</w:t>
            </w:r>
          </w:p>
        </w:tc>
        <w:tc>
          <w:tcPr/>
          <w:p>
            <w:pPr>
              <w:pStyle w:val="Compact"/>
              <w:jc w:val="left"/>
            </w:pPr>
            <w:r>
              <w:t xml:space="preserve">0.22</w:t>
            </w:r>
          </w:p>
        </w:tc>
        <w:tc>
          <w:tcPr/>
          <w:p>
            <w:pPr>
              <w:pStyle w:val="Compact"/>
              <w:jc w:val="left"/>
            </w:pPr>
            <w:r>
              <w:t xml:space="preserve">[0.11, 0.34]</w:t>
            </w:r>
          </w:p>
        </w:tc>
        <w:tc>
          <w:tcPr/>
          <w:p>
            <w:pPr>
              <w:pStyle w:val="Compact"/>
              <w:jc w:val="left"/>
            </w:pPr>
            <w:r>
              <w:t xml:space="preserve">14.65</w:t>
            </w:r>
          </w:p>
        </w:tc>
        <w:tc>
          <w:tcPr/>
          <w:p>
            <w:pPr>
              <w:pStyle w:val="Compact"/>
              <w:jc w:val="left"/>
            </w:pPr>
            <w:r>
              <w:t xml:space="preserve">&lt; .001</w:t>
            </w:r>
          </w:p>
        </w:tc>
      </w:tr>
      <w:tr>
        <w:tc>
          <w:tcPr/>
          <w:p>
            <w:pPr>
              <w:pStyle w:val="Compact"/>
              <w:jc w:val="left"/>
            </w:pPr>
            <w:r>
              <w:t xml:space="preserve">Participant pool</w:t>
            </w:r>
          </w:p>
        </w:tc>
        <w:tc>
          <w:tcPr/>
          <w:p>
            <w:pPr>
              <w:pStyle w:val="Compact"/>
              <w:jc w:val="left"/>
            </w:pPr>
            <w:r>
              <w:t xml:space="preserve">49</w:t>
            </w:r>
          </w:p>
        </w:tc>
        <w:tc>
          <w:tcPr/>
          <w:p>
            <w:pPr>
              <w:pStyle w:val="Compact"/>
              <w:jc w:val="left"/>
            </w:pPr>
            <w:r>
              <w:t xml:space="preserve">205</w:t>
            </w:r>
          </w:p>
        </w:tc>
        <w:tc>
          <w:tcPr/>
          <w:p>
            <w:pPr>
              <w:pStyle w:val="Compact"/>
              <w:jc w:val="left"/>
            </w:pPr>
            <w:r>
              <w:t xml:space="preserve">–</w:t>
            </w:r>
          </w:p>
        </w:tc>
        <w:tc>
          <w:tcPr/>
          <w:p>
            <w:pPr>
              <w:pStyle w:val="Compact"/>
              <w:jc w:val="left"/>
            </w:pPr>
            <w:r>
              <w:t xml:space="preserve">–</w:t>
            </w:r>
          </w:p>
        </w:tc>
        <w:tc>
          <w:tcPr/>
          <w:p>
            <w:pPr>
              <w:pStyle w:val="Compact"/>
              <w:jc w:val="left"/>
            </w:pPr>
            <w:r>
              <w:t xml:space="preserve">2.44</w:t>
            </w:r>
          </w:p>
        </w:tc>
        <w:tc>
          <w:tcPr/>
          <w:p>
            <w:pPr>
              <w:pStyle w:val="Compact"/>
              <w:jc w:val="left"/>
            </w:pPr>
            <w:r>
              <w:t xml:space="preserve">.282</w:t>
            </w:r>
          </w:p>
        </w:tc>
      </w:tr>
      <w:tr>
        <w:tc>
          <w:tcPr/>
          <w:p>
            <w:pPr>
              <w:pStyle w:val="Compact"/>
              <w:jc w:val="left"/>
            </w:pPr>
            <w:r>
              <w:t xml:space="preserve">     students</w:t>
            </w:r>
          </w:p>
        </w:tc>
        <w:tc>
          <w:tcPr/>
          <w:p>
            <w:pPr>
              <w:pStyle w:val="Compact"/>
              <w:jc w:val="left"/>
            </w:pPr>
            <w:r>
              <w:t xml:space="preserve">36</w:t>
            </w:r>
          </w:p>
        </w:tc>
        <w:tc>
          <w:tcPr/>
          <w:p>
            <w:pPr>
              <w:pStyle w:val="Compact"/>
              <w:jc w:val="left"/>
            </w:pPr>
            <w:r>
              <w:t xml:space="preserve">160</w:t>
            </w:r>
          </w:p>
        </w:tc>
        <w:tc>
          <w:tcPr/>
          <w:p>
            <w:pPr>
              <w:pStyle w:val="Compact"/>
              <w:jc w:val="left"/>
            </w:pPr>
            <w:r>
              <w:t xml:space="preserve">0.26</w:t>
            </w:r>
          </w:p>
        </w:tc>
        <w:tc>
          <w:tcPr/>
          <w:p>
            <w:pPr>
              <w:pStyle w:val="Compact"/>
              <w:jc w:val="left"/>
            </w:pPr>
            <w:r>
              <w:t xml:space="preserve">[0.13, 0.4]</w:t>
            </w:r>
          </w:p>
        </w:tc>
        <w:tc>
          <w:tcPr/>
          <w:p>
            <w:pPr>
              <w:pStyle w:val="Compact"/>
              <w:jc w:val="left"/>
            </w:pPr>
            <w:r>
              <w:t xml:space="preserve">15.99</w:t>
            </w:r>
          </w:p>
        </w:tc>
        <w:tc>
          <w:tcPr/>
          <w:p>
            <w:pPr>
              <w:pStyle w:val="Compact"/>
              <w:jc w:val="left"/>
            </w:pPr>
            <w:r>
              <w:t xml:space="preserve">&lt; .001</w:t>
            </w:r>
          </w:p>
        </w:tc>
      </w:tr>
      <w:tr>
        <w:tc>
          <w:tcPr/>
          <w:p>
            <w:pPr>
              <w:pStyle w:val="Compact"/>
              <w:jc w:val="left"/>
            </w:pPr>
            <w:r>
              <w:t xml:space="preserve">     non-students</w:t>
            </w:r>
          </w:p>
        </w:tc>
        <w:tc>
          <w:tcPr/>
          <w:p>
            <w:pPr>
              <w:pStyle w:val="Compact"/>
              <w:jc w:val="left"/>
            </w:pPr>
            <w:r>
              <w:t xml:space="preserve">12</w:t>
            </w:r>
          </w:p>
        </w:tc>
        <w:tc>
          <w:tcPr/>
          <w:p>
            <w:pPr>
              <w:pStyle w:val="Compact"/>
              <w:jc w:val="left"/>
            </w:pPr>
            <w:r>
              <w:t xml:space="preserve">26</w:t>
            </w:r>
          </w:p>
        </w:tc>
        <w:tc>
          <w:tcPr/>
          <w:p>
            <w:pPr>
              <w:pStyle w:val="Compact"/>
              <w:jc w:val="left"/>
            </w:pPr>
            <w:r>
              <w:t xml:space="preserve">0.05</w:t>
            </w:r>
          </w:p>
        </w:tc>
        <w:tc>
          <w:tcPr/>
          <w:p>
            <w:pPr>
              <w:pStyle w:val="Compact"/>
              <w:jc w:val="left"/>
            </w:pPr>
            <w:r>
              <w:t xml:space="preserve">[-0.06, 0.16]</w:t>
            </w:r>
          </w:p>
        </w:tc>
        <w:tc>
          <w:tcPr/>
          <w:p>
            <w:pPr>
              <w:pStyle w:val="Compact"/>
              <w:jc w:val="left"/>
            </w:pPr>
            <w:r>
              <w:t xml:space="preserve">1.08</w:t>
            </w:r>
          </w:p>
        </w:tc>
        <w:tc>
          <w:tcPr/>
          <w:p>
            <w:pPr>
              <w:pStyle w:val="Compact"/>
              <w:jc w:val="left"/>
            </w:pPr>
            <w:r>
              <w:t xml:space="preserve">.323</w:t>
            </w:r>
          </w:p>
        </w:tc>
      </w:tr>
      <w:tr>
        <w:tc>
          <w:tcPr/>
          <w:p>
            <w:pPr>
              <w:pStyle w:val="Compact"/>
              <w:jc w:val="left"/>
            </w:pPr>
            <w:r>
              <w:t xml:space="preserve">     mix</w:t>
            </w:r>
          </w:p>
        </w:tc>
        <w:tc>
          <w:tcPr/>
          <w:p>
            <w:pPr>
              <w:pStyle w:val="Compact"/>
              <w:jc w:val="left"/>
            </w:pPr>
            <w:r>
              <w:t xml:space="preserve">2</w:t>
            </w:r>
          </w:p>
        </w:tc>
        <w:tc>
          <w:tcPr/>
          <w:p>
            <w:pPr>
              <w:pStyle w:val="Compact"/>
              <w:jc w:val="left"/>
            </w:pPr>
            <w:r>
              <w:t xml:space="preserve">19</w:t>
            </w:r>
          </w:p>
        </w:tc>
        <w:tc>
          <w:tcPr/>
          <w:p>
            <w:pPr>
              <w:pStyle w:val="Compact"/>
              <w:jc w:val="left"/>
            </w:pPr>
            <w:r>
              <w:t xml:space="preserve">0.05</w:t>
            </w:r>
          </w:p>
        </w:tc>
        <w:tc>
          <w:tcPr/>
          <w:p>
            <w:pPr>
              <w:pStyle w:val="Compact"/>
              <w:jc w:val="left"/>
            </w:pPr>
            <w:r>
              <w:t xml:space="preserve">[-1, 1.09]</w:t>
            </w:r>
          </w:p>
        </w:tc>
        <w:tc>
          <w:tcPr/>
          <w:p>
            <w:pPr>
              <w:pStyle w:val="Compact"/>
              <w:jc w:val="left"/>
            </w:pPr>
            <w:r>
              <w:t xml:space="preserve">0.3</w:t>
            </w:r>
          </w:p>
        </w:tc>
        <w:tc>
          <w:tcPr/>
          <w:p>
            <w:pPr>
              <w:pStyle w:val="Compact"/>
              <w:jc w:val="left"/>
            </w:pPr>
            <w:r>
              <w:t xml:space="preserve">.680</w:t>
            </w:r>
          </w:p>
        </w:tc>
      </w:tr>
      <w:tr>
        <w:tc>
          <w:tcPr/>
          <w:p>
            <w:pPr>
              <w:pStyle w:val="Compact"/>
              <w:jc w:val="left"/>
            </w:pPr>
            <w:r>
              <w:t xml:space="preserve">Setting</w:t>
            </w:r>
          </w:p>
        </w:tc>
        <w:tc>
          <w:tcPr/>
          <w:p>
            <w:pPr>
              <w:pStyle w:val="Compact"/>
              <w:jc w:val="left"/>
            </w:pPr>
            <w:r>
              <w:t xml:space="preserve">50</w:t>
            </w:r>
          </w:p>
        </w:tc>
        <w:tc>
          <w:tcPr/>
          <w:p>
            <w:pPr>
              <w:pStyle w:val="Compact"/>
              <w:jc w:val="left"/>
            </w:pPr>
            <w:r>
              <w:t xml:space="preserve">240</w:t>
            </w:r>
          </w:p>
        </w:tc>
        <w:tc>
          <w:tcPr/>
          <w:p>
            <w:pPr>
              <w:pStyle w:val="Compact"/>
              <w:jc w:val="left"/>
            </w:pPr>
            <w:r>
              <w:t xml:space="preserve">–</w:t>
            </w:r>
          </w:p>
        </w:tc>
        <w:tc>
          <w:tcPr/>
          <w:p>
            <w:pPr>
              <w:pStyle w:val="Compact"/>
              <w:jc w:val="left"/>
            </w:pPr>
            <w:r>
              <w:t xml:space="preserve">–</w:t>
            </w:r>
          </w:p>
        </w:tc>
        <w:tc>
          <w:tcPr/>
          <w:p>
            <w:pPr>
              <w:pStyle w:val="Compact"/>
              <w:jc w:val="left"/>
            </w:pPr>
            <w:r>
              <w:t xml:space="preserve">4.81</w:t>
            </w:r>
          </w:p>
        </w:tc>
        <w:tc>
          <w:tcPr/>
          <w:p>
            <w:pPr>
              <w:pStyle w:val="Compact"/>
              <w:jc w:val="left"/>
            </w:pPr>
            <w:r>
              <w:t xml:space="preserve">.036</w:t>
            </w:r>
          </w:p>
        </w:tc>
      </w:tr>
      <w:tr>
        <w:tc>
          <w:tcPr/>
          <w:p>
            <w:pPr>
              <w:pStyle w:val="Compact"/>
              <w:jc w:val="left"/>
            </w:pPr>
            <w:r>
              <w:t xml:space="preserve">     online</w:t>
            </w:r>
          </w:p>
        </w:tc>
        <w:tc>
          <w:tcPr/>
          <w:p>
            <w:pPr>
              <w:pStyle w:val="Compact"/>
              <w:jc w:val="left"/>
            </w:pPr>
            <w:r>
              <w:t xml:space="preserve">18</w:t>
            </w:r>
          </w:p>
        </w:tc>
        <w:tc>
          <w:tcPr/>
          <w:p>
            <w:pPr>
              <w:pStyle w:val="Compact"/>
              <w:jc w:val="left"/>
            </w:pPr>
            <w:r>
              <w:t xml:space="preserve">52</w:t>
            </w:r>
          </w:p>
        </w:tc>
        <w:tc>
          <w:tcPr/>
          <w:p>
            <w:pPr>
              <w:pStyle w:val="Compact"/>
              <w:jc w:val="left"/>
            </w:pPr>
            <w:r>
              <w:t xml:space="preserve">0.1</w:t>
            </w:r>
          </w:p>
        </w:tc>
        <w:tc>
          <w:tcPr/>
          <w:p>
            <w:pPr>
              <w:pStyle w:val="Compact"/>
              <w:jc w:val="left"/>
            </w:pPr>
            <w:r>
              <w:t xml:space="preserve">[0.01, 0.19]</w:t>
            </w:r>
          </w:p>
        </w:tc>
        <w:tc>
          <w:tcPr/>
          <w:p>
            <w:pPr>
              <w:pStyle w:val="Compact"/>
              <w:jc w:val="left"/>
            </w:pPr>
            <w:r>
              <w:t xml:space="preserve">5.68</w:t>
            </w:r>
          </w:p>
        </w:tc>
        <w:tc>
          <w:tcPr/>
          <w:p>
            <w:pPr>
              <w:pStyle w:val="Compact"/>
              <w:jc w:val="left"/>
            </w:pPr>
            <w:r>
              <w:t xml:space="preserve">.030</w:t>
            </w:r>
          </w:p>
        </w:tc>
      </w:tr>
      <w:tr>
        <w:tc>
          <w:tcPr/>
          <w:p>
            <w:pPr>
              <w:pStyle w:val="Compact"/>
              <w:jc w:val="left"/>
            </w:pPr>
            <w:r>
              <w:t xml:space="preserve">     in-person</w:t>
            </w:r>
          </w:p>
        </w:tc>
        <w:tc>
          <w:tcPr/>
          <w:p>
            <w:pPr>
              <w:pStyle w:val="Compact"/>
              <w:jc w:val="left"/>
            </w:pPr>
            <w:r>
              <w:t xml:space="preserve">33</w:t>
            </w:r>
          </w:p>
        </w:tc>
        <w:tc>
          <w:tcPr/>
          <w:p>
            <w:pPr>
              <w:pStyle w:val="Compact"/>
              <w:jc w:val="left"/>
            </w:pPr>
            <w:r>
              <w:t xml:space="preserve">188</w:t>
            </w:r>
          </w:p>
        </w:tc>
        <w:tc>
          <w:tcPr/>
          <w:p>
            <w:pPr>
              <w:pStyle w:val="Compact"/>
              <w:jc w:val="left"/>
            </w:pPr>
            <w:r>
              <w:t xml:space="preserve">0.29</w:t>
            </w:r>
          </w:p>
        </w:tc>
        <w:tc>
          <w:tcPr/>
          <w:p>
            <w:pPr>
              <w:pStyle w:val="Compact"/>
              <w:jc w:val="left"/>
            </w:pPr>
            <w:r>
              <w:t xml:space="preserve">[0.14, 0.44]</w:t>
            </w:r>
          </w:p>
        </w:tc>
        <w:tc>
          <w:tcPr/>
          <w:p>
            <w:pPr>
              <w:pStyle w:val="Compact"/>
              <w:jc w:val="left"/>
            </w:pPr>
            <w:r>
              <w:t xml:space="preserve">15.49</w:t>
            </w:r>
          </w:p>
        </w:tc>
        <w:tc>
          <w:tcPr/>
          <w:p>
            <w:pPr>
              <w:pStyle w:val="Compact"/>
              <w:jc w:val="left"/>
            </w:pPr>
            <w:r>
              <w:t xml:space="preserve">&lt; .001</w:t>
            </w:r>
          </w:p>
        </w:tc>
      </w:tr>
      <w:tr>
        <w:tc>
          <w:tcPr/>
          <w:p>
            <w:pPr>
              <w:pStyle w:val="Compact"/>
              <w:jc w:val="left"/>
            </w:pPr>
            <w:r>
              <w:t xml:space="preserve">Payment</w:t>
            </w:r>
          </w:p>
        </w:tc>
        <w:tc>
          <w:tcPr/>
          <w:p>
            <w:pPr>
              <w:pStyle w:val="Compact"/>
              <w:jc w:val="left"/>
            </w:pPr>
            <w:r>
              <w:t xml:space="preserve">49</w:t>
            </w:r>
          </w:p>
        </w:tc>
        <w:tc>
          <w:tcPr/>
          <w:p>
            <w:pPr>
              <w:pStyle w:val="Compact"/>
              <w:jc w:val="left"/>
            </w:pPr>
            <w:r>
              <w:t xml:space="preserve">213</w:t>
            </w:r>
          </w:p>
        </w:tc>
        <w:tc>
          <w:tcPr/>
          <w:p>
            <w:pPr>
              <w:pStyle w:val="Compact"/>
              <w:jc w:val="left"/>
            </w:pPr>
            <w:r>
              <w:t xml:space="preserve">–</w:t>
            </w:r>
          </w:p>
        </w:tc>
        <w:tc>
          <w:tcPr/>
          <w:p>
            <w:pPr>
              <w:pStyle w:val="Compact"/>
              <w:jc w:val="left"/>
            </w:pPr>
            <w:r>
              <w:t xml:space="preserve">–</w:t>
            </w:r>
          </w:p>
        </w:tc>
        <w:tc>
          <w:tcPr/>
          <w:p>
            <w:pPr>
              <w:pStyle w:val="Compact"/>
              <w:jc w:val="left"/>
            </w:pPr>
            <w:r>
              <w:t xml:space="preserve">0.55</w:t>
            </w:r>
          </w:p>
        </w:tc>
        <w:tc>
          <w:tcPr/>
          <w:p>
            <w:pPr>
              <w:pStyle w:val="Compact"/>
              <w:jc w:val="left"/>
            </w:pPr>
            <w:r>
              <w:t xml:space="preserve">.465</w:t>
            </w:r>
          </w:p>
        </w:tc>
      </w:tr>
      <w:tr>
        <w:tc>
          <w:tcPr/>
          <w:p>
            <w:pPr>
              <w:pStyle w:val="Compact"/>
              <w:jc w:val="left"/>
            </w:pPr>
            <w:r>
              <w:t xml:space="preserve">     yes</w:t>
            </w:r>
          </w:p>
        </w:tc>
        <w:tc>
          <w:tcPr/>
          <w:p>
            <w:pPr>
              <w:pStyle w:val="Compact"/>
              <w:jc w:val="left"/>
            </w:pPr>
            <w:r>
              <w:t xml:space="preserve">13</w:t>
            </w:r>
          </w:p>
        </w:tc>
        <w:tc>
          <w:tcPr/>
          <w:p>
            <w:pPr>
              <w:pStyle w:val="Compact"/>
              <w:jc w:val="left"/>
            </w:pPr>
            <w:r>
              <w:t xml:space="preserve">50</w:t>
            </w:r>
          </w:p>
        </w:tc>
        <w:tc>
          <w:tcPr/>
          <w:p>
            <w:pPr>
              <w:pStyle w:val="Compact"/>
              <w:jc w:val="left"/>
            </w:pPr>
            <w:r>
              <w:t xml:space="preserve">0.13</w:t>
            </w:r>
          </w:p>
        </w:tc>
        <w:tc>
          <w:tcPr/>
          <w:p>
            <w:pPr>
              <w:pStyle w:val="Compact"/>
              <w:jc w:val="left"/>
            </w:pPr>
            <w:r>
              <w:t xml:space="preserve">[0, 0.26]</w:t>
            </w:r>
          </w:p>
        </w:tc>
        <w:tc>
          <w:tcPr/>
          <w:p>
            <w:pPr>
              <w:pStyle w:val="Compact"/>
              <w:jc w:val="left"/>
            </w:pPr>
            <w:r>
              <w:t xml:space="preserve">4.92</w:t>
            </w:r>
          </w:p>
        </w:tc>
        <w:tc>
          <w:tcPr/>
          <w:p>
            <w:pPr>
              <w:pStyle w:val="Compact"/>
              <w:jc w:val="left"/>
            </w:pPr>
            <w:r>
              <w:t xml:space="preserve">.047</w:t>
            </w:r>
          </w:p>
        </w:tc>
      </w:tr>
      <w:tr>
        <w:tc>
          <w:tcPr/>
          <w:p>
            <w:pPr>
              <w:pStyle w:val="Compact"/>
              <w:jc w:val="left"/>
            </w:pPr>
            <w:r>
              <w:t xml:space="preserve">     no</w:t>
            </w:r>
          </w:p>
        </w:tc>
        <w:tc>
          <w:tcPr/>
          <w:p>
            <w:pPr>
              <w:pStyle w:val="Compact"/>
              <w:jc w:val="left"/>
            </w:pPr>
            <w:r>
              <w:t xml:space="preserve">37</w:t>
            </w:r>
          </w:p>
        </w:tc>
        <w:tc>
          <w:tcPr/>
          <w:p>
            <w:pPr>
              <w:pStyle w:val="Compact"/>
              <w:jc w:val="left"/>
            </w:pPr>
            <w:r>
              <w:t xml:space="preserve">163</w:t>
            </w:r>
          </w:p>
        </w:tc>
        <w:tc>
          <w:tcPr/>
          <w:p>
            <w:pPr>
              <w:pStyle w:val="Compact"/>
              <w:jc w:val="left"/>
            </w:pPr>
            <w:r>
              <w:t xml:space="preserve">0.19</w:t>
            </w:r>
          </w:p>
        </w:tc>
        <w:tc>
          <w:tcPr/>
          <w:p>
            <w:pPr>
              <w:pStyle w:val="Compact"/>
              <w:jc w:val="left"/>
            </w:pPr>
            <w:r>
              <w:t xml:space="preserve">[0.08, 0.31]</w:t>
            </w:r>
          </w:p>
        </w:tc>
        <w:tc>
          <w:tcPr/>
          <w:p>
            <w:pPr>
              <w:pStyle w:val="Compact"/>
              <w:jc w:val="left"/>
            </w:pPr>
            <w:r>
              <w:t xml:space="preserve">11.71</w:t>
            </w:r>
          </w:p>
        </w:tc>
        <w:tc>
          <w:tcPr/>
          <w:p>
            <w:pPr>
              <w:pStyle w:val="Compact"/>
              <w:jc w:val="left"/>
            </w:pPr>
            <w:r>
              <w:t xml:space="preserve">.002</w:t>
            </w:r>
          </w:p>
        </w:tc>
      </w:tr>
      <w:tr>
        <w:tc>
          <w:tcPr/>
          <w:p>
            <w:pPr>
              <w:pStyle w:val="Compact"/>
              <w:jc w:val="left"/>
            </w:pPr>
            <w:r>
              <w:t xml:space="preserve">Publication status</w:t>
            </w:r>
          </w:p>
        </w:tc>
        <w:tc>
          <w:tcPr/>
          <w:p>
            <w:pPr>
              <w:pStyle w:val="Compact"/>
              <w:jc w:val="left"/>
            </w:pPr>
            <w:r>
              <w:t xml:space="preserve">53</w:t>
            </w:r>
          </w:p>
        </w:tc>
        <w:tc>
          <w:tcPr/>
          <w:p>
            <w:pPr>
              <w:pStyle w:val="Compact"/>
              <w:jc w:val="left"/>
            </w:pPr>
            <w:r>
              <w:t xml:space="preserve">253</w:t>
            </w:r>
          </w:p>
        </w:tc>
        <w:tc>
          <w:tcPr/>
          <w:p>
            <w:pPr>
              <w:pStyle w:val="Compact"/>
              <w:jc w:val="left"/>
            </w:pPr>
            <w:r>
              <w:t xml:space="preserve">–</w:t>
            </w:r>
          </w:p>
        </w:tc>
        <w:tc>
          <w:tcPr/>
          <w:p>
            <w:pPr>
              <w:pStyle w:val="Compact"/>
              <w:jc w:val="left"/>
            </w:pPr>
            <w:r>
              <w:t xml:space="preserve">–</w:t>
            </w:r>
          </w:p>
        </w:tc>
        <w:tc>
          <w:tcPr/>
          <w:p>
            <w:pPr>
              <w:pStyle w:val="Compact"/>
              <w:jc w:val="left"/>
            </w:pPr>
            <w:r>
              <w:t xml:space="preserve">0.07</w:t>
            </w:r>
          </w:p>
        </w:tc>
        <w:tc>
          <w:tcPr/>
          <w:p>
            <w:pPr>
              <w:pStyle w:val="Compact"/>
              <w:jc w:val="left"/>
            </w:pPr>
            <w:r>
              <w:t xml:space="preserve">.801</w:t>
            </w:r>
          </w:p>
        </w:tc>
      </w:tr>
      <w:tr>
        <w:tc>
          <w:tcPr/>
          <w:p>
            <w:pPr>
              <w:pStyle w:val="Compact"/>
              <w:jc w:val="left"/>
            </w:pPr>
            <w:r>
              <w:t xml:space="preserve">     published</w:t>
            </w:r>
          </w:p>
        </w:tc>
        <w:tc>
          <w:tcPr/>
          <w:p>
            <w:pPr>
              <w:pStyle w:val="Compact"/>
              <w:jc w:val="left"/>
            </w:pPr>
            <w:r>
              <w:t xml:space="preserve">42</w:t>
            </w:r>
          </w:p>
        </w:tc>
        <w:tc>
          <w:tcPr/>
          <w:p>
            <w:pPr>
              <w:pStyle w:val="Compact"/>
              <w:jc w:val="left"/>
            </w:pPr>
            <w:r>
              <w:t xml:space="preserve">240</w:t>
            </w:r>
          </w:p>
        </w:tc>
        <w:tc>
          <w:tcPr/>
          <w:p>
            <w:pPr>
              <w:pStyle w:val="Compact"/>
              <w:jc w:val="left"/>
            </w:pPr>
            <w:r>
              <w:t xml:space="preserve">0.21</w:t>
            </w:r>
          </w:p>
        </w:tc>
        <w:tc>
          <w:tcPr/>
          <w:p>
            <w:pPr>
              <w:pStyle w:val="Compact"/>
              <w:jc w:val="left"/>
            </w:pPr>
            <w:r>
              <w:t xml:space="preserve">[0.11, 0.31]</w:t>
            </w:r>
          </w:p>
        </w:tc>
        <w:tc>
          <w:tcPr/>
          <w:p>
            <w:pPr>
              <w:pStyle w:val="Compact"/>
              <w:jc w:val="left"/>
            </w:pPr>
            <w:r>
              <w:t xml:space="preserve">18.98</w:t>
            </w:r>
          </w:p>
        </w:tc>
        <w:tc>
          <w:tcPr/>
          <w:p>
            <w:pPr>
              <w:pStyle w:val="Compact"/>
              <w:jc w:val="left"/>
            </w:pPr>
            <w:r>
              <w:t xml:space="preserve">&lt; .001</w:t>
            </w:r>
          </w:p>
        </w:tc>
      </w:tr>
      <w:tr>
        <w:tc>
          <w:tcPr/>
          <w:p>
            <w:pPr>
              <w:pStyle w:val="Compact"/>
              <w:jc w:val="left"/>
            </w:pPr>
            <w:r>
              <w:t xml:space="preserve">     unpublished</w:t>
            </w:r>
          </w:p>
        </w:tc>
        <w:tc>
          <w:tcPr/>
          <w:p>
            <w:pPr>
              <w:pStyle w:val="Compact"/>
              <w:jc w:val="left"/>
            </w:pPr>
            <w:r>
              <w:t xml:space="preserve">11</w:t>
            </w:r>
          </w:p>
        </w:tc>
        <w:tc>
          <w:tcPr/>
          <w:p>
            <w:pPr>
              <w:pStyle w:val="Compact"/>
              <w:jc w:val="left"/>
            </w:pPr>
            <w:r>
              <w:t xml:space="preserve">13</w:t>
            </w:r>
          </w:p>
        </w:tc>
        <w:tc>
          <w:tcPr/>
          <w:p>
            <w:pPr>
              <w:pStyle w:val="Compact"/>
              <w:jc w:val="left"/>
            </w:pPr>
            <w:r>
              <w:t xml:space="preserve">0.17</w:t>
            </w:r>
          </w:p>
        </w:tc>
        <w:tc>
          <w:tcPr/>
          <w:p>
            <w:pPr>
              <w:pStyle w:val="Compact"/>
              <w:jc w:val="left"/>
            </w:pPr>
            <w:r>
              <w:t xml:space="preserve">[-0.17, 0.51]</w:t>
            </w:r>
          </w:p>
        </w:tc>
        <w:tc>
          <w:tcPr/>
          <w:p>
            <w:pPr>
              <w:pStyle w:val="Compact"/>
              <w:jc w:val="left"/>
            </w:pPr>
            <w:r>
              <w:t xml:space="preserve">1.26</w:t>
            </w:r>
          </w:p>
        </w:tc>
        <w:tc>
          <w:tcPr/>
          <w:p>
            <w:pPr>
              <w:pStyle w:val="Compact"/>
              <w:jc w:val="left"/>
            </w:pPr>
            <w:r>
              <w:t xml:space="preserve">.289</w:t>
            </w:r>
          </w:p>
        </w:tc>
      </w:tr>
    </w:tbl>
    <w:p>
      <w:pPr>
        <w:pStyle w:val="table-note"/>
      </w:pPr>
      <w:r>
        <w:rPr>
          <w:iCs/>
          <w:i/>
        </w:rPr>
        <w:t xml:space="preserve">Note.</w:t>
      </w:r>
      <w:r>
        <w:t xml:space="preserve"> </w:t>
      </w:r>
      <w:r>
        <w:t xml:space="preserve">s = number of studies; k = number of effect size estimates; g = Hedge’s g; 95% CI corresponds to the estimated value of Hedge’s g; F-values represent the test of moderation in bolded rows – and tests of the model-dervied overall effect size in non-bolded rows; The number of studies listed for a moderator analysis is not necessarily the sum of the number of studies listed for the individual levels of the moderators because many studies yielded effect sizes for multiple levels.</w:t>
      </w:r>
    </w:p>
    <w:p>
      <w:pPr>
        <w:pStyle w:val="Textkrper"/>
      </w:pPr>
      <w:r>
        <w:t xml:space="preserve"> </w:t>
      </w:r>
    </w:p>
    <w:bookmarkEnd w:id="45"/>
    <w:bookmarkStart w:id="47" w:name="Xf8f236a9aa3ea0b5f395dffb55ab14e59ecf68b"/>
    <w:p>
      <w:pPr>
        <w:pStyle w:val="berschrift4"/>
      </w:pPr>
      <w:r>
        <w:t xml:space="preserve">Can participants help us understand demand effects?.</w:t>
      </w:r>
    </w:p>
    <w:p>
      <w:pPr>
        <w:pStyle w:val="FirstParagraph"/>
      </w:pPr>
      <w:r>
        <w:t xml:space="preserve">Even if researchers cannot explain how demand characteristics work, it might be valuable to be able to predict their effects</w:t>
      </w:r>
      <w:r>
        <w:t xml:space="preserve"> </w:t>
      </w:r>
      <w:r>
        <w:t xml:space="preserve">(Yarkoni &amp; Westfall, 2017)</w:t>
      </w:r>
      <w:r>
        <w:t xml:space="preserve">.</w:t>
      </w:r>
      <w:r>
        <w:t xml:space="preserve"> </w:t>
      </w:r>
      <w:r>
        <w:t xml:space="preserve">Orne (1969)</w:t>
      </w:r>
      <w:r>
        <w:t xml:space="preserve"> </w:t>
      </w:r>
      <w:r>
        <w:t xml:space="preserve">suggested that one group that may be particularly good at predicting these effects is participants themselves.</w:t>
      </w:r>
    </w:p>
    <w:p>
      <w:pPr>
        <w:pStyle w:val="Textkrper"/>
      </w:pPr>
      <w:r>
        <w:t xml:space="preserve">Across the 119 vignettes reviewed, participants generally understood the researcher’s hypothesis (hypothesis correctly identified in 83). However, participants did not generally have strong beliefs about whether such hypothesized effects would actually occur (</w:t>
      </w:r>
      <w:r>
        <w:rPr>
          <w:iCs/>
          <w:i/>
        </w:rPr>
        <w:t xml:space="preserve">M</w:t>
      </w:r>
      <w:r>
        <w:t xml:space="preserve"> </w:t>
      </w:r>
      <w:r>
        <w:t xml:space="preserve">= 0.50,</w:t>
      </w:r>
      <w:r>
        <w:t xml:space="preserve"> </w:t>
      </w:r>
      <w:r>
        <w:rPr>
          <w:iCs/>
          <w:i/>
        </w:rPr>
        <w:t xml:space="preserve">SD</w:t>
      </w:r>
      <w:r>
        <w:t xml:space="preserve"> </w:t>
      </w:r>
      <w:r>
        <w:t xml:space="preserve">= 0.72). Participants indicated that they are highly capable of adjusting their responses (</w:t>
      </w:r>
      <w:r>
        <w:rPr>
          <w:iCs/>
          <w:i/>
        </w:rPr>
        <w:t xml:space="preserve">M</w:t>
      </w:r>
      <w:r>
        <w:t xml:space="preserve"> </w:t>
      </w:r>
      <w:r>
        <w:t xml:space="preserve">= 2.24,</w:t>
      </w:r>
      <w:r>
        <w:t xml:space="preserve"> </w:t>
      </w:r>
      <w:r>
        <w:rPr>
          <w:iCs/>
          <w:i/>
        </w:rPr>
        <w:t xml:space="preserve">SD</w:t>
      </w:r>
      <w:r>
        <w:t xml:space="preserve"> </w:t>
      </w:r>
      <w:r>
        <w:t xml:space="preserve">= 0.44), but not very motivated to do so (</w:t>
      </w:r>
      <w:r>
        <w:rPr>
          <w:iCs/>
          <w:i/>
        </w:rPr>
        <w:t xml:space="preserve">M</w:t>
      </w:r>
      <w:r>
        <w:t xml:space="preserve"> </w:t>
      </w:r>
      <w:r>
        <w:t xml:space="preserve">= 0.33,</w:t>
      </w:r>
      <w:r>
        <w:t xml:space="preserve"> </w:t>
      </w:r>
      <w:r>
        <w:rPr>
          <w:iCs/>
          <w:i/>
        </w:rPr>
        <w:t xml:space="preserve">SD</w:t>
      </w:r>
      <w:r>
        <w:t xml:space="preserve"> </w:t>
      </w:r>
      <w:r>
        <w:t xml:space="preserve">= 0.37). Participants also predicted that other subjects would be generally unlikely to adjust their responses to fit the experimenter’s hypothesis (</w:t>
      </w:r>
      <w:r>
        <w:rPr>
          <w:iCs/>
          <w:i/>
        </w:rPr>
        <w:t xml:space="preserve">M</w:t>
      </w:r>
      <w:r>
        <w:t xml:space="preserve"> </w:t>
      </w:r>
      <w:r>
        <w:t xml:space="preserve">= 0.74,</w:t>
      </w:r>
      <w:r>
        <w:t xml:space="preserve"> </w:t>
      </w:r>
      <w:r>
        <w:rPr>
          <w:iCs/>
          <w:i/>
        </w:rPr>
        <w:t xml:space="preserve">SD</w:t>
      </w:r>
      <w:r>
        <w:t xml:space="preserve"> </w:t>
      </w:r>
      <w:r>
        <w:t xml:space="preserve">= 0.41).</w:t>
      </w:r>
    </w:p>
    <w:p>
      <w:pPr>
        <w:pStyle w:val="Textkrper"/>
      </w:pPr>
      <w:r>
        <w:t xml:space="preserve">The above results suggests that participants generally report being receptive to demand characteristics, agnostic about hypothesized effects, capable of adjusting their responses, but not motivated to do so. That being said, the low reliability of their ratings might be suggestive of strong individual differences (or measurement difficulties, see</w:t>
      </w:r>
      <w:r>
        <w:t xml:space="preserve"> </w:t>
      </w:r>
      <w:r>
        <w:rPr>
          <w:iCs/>
          <w:i/>
        </w:rPr>
        <w:t xml:space="preserve">Discussion</w:t>
      </w:r>
      <w:r>
        <w:t xml:space="preserve">; motivation ICC = 0.23; opportunity to adjust responses ICC = 0.23; belief ICC = 0.16).</w:t>
      </w:r>
    </w:p>
    <w:p>
      <w:pPr>
        <w:pStyle w:val="Textkrper"/>
      </w:pPr>
      <w:r>
        <w:t xml:space="preserve">Even after averaging across a large number of noisy participant forecasts (</w:t>
      </w:r>
      <w:r>
        <w:rPr>
          <w:iCs/>
          <w:i/>
        </w:rPr>
        <w:t xml:space="preserve">M</w:t>
      </w:r>
      <w:r>
        <w:t xml:space="preserve"> </w:t>
      </w:r>
      <w:r>
        <w:t xml:space="preserve">= 0.74,</w:t>
      </w:r>
      <w:r>
        <w:t xml:space="preserve"> </w:t>
      </w:r>
      <w:r>
        <w:rPr>
          <w:iCs/>
          <w:i/>
        </w:rPr>
        <w:t xml:space="preserve">SD</w:t>
      </w:r>
      <w:r>
        <w:t xml:space="preserve"> </w:t>
      </w:r>
      <w:r>
        <w:t xml:space="preserve">= 0.41), we did not find they were able to predict the magnitude of demand effects,</w:t>
      </w:r>
      <w:r>
        <w:t xml:space="preserve"> </w:t>
      </w:r>
      <m:oMath>
        <m:r>
          <m:t>β</m:t>
        </m:r>
      </m:oMath>
      <w:r>
        <w:t xml:space="preserve"> </w:t>
      </w:r>
      <w:r>
        <w:t xml:space="preserve">= 0.07, 95% CI [-0.07, 0.21],</w:t>
      </w:r>
      <w:r>
        <w:t xml:space="preserve"> </w:t>
      </w:r>
      <m:oMath>
        <m:r>
          <m:t>t</m:t>
        </m:r>
      </m:oMath>
      <w:r>
        <w:t xml:space="preserve">(12.65) = 1.10,</w:t>
      </w:r>
      <w:r>
        <w:t xml:space="preserve"> </w:t>
      </w:r>
      <m:oMath>
        <m:r>
          <m:t>p</m:t>
        </m:r>
      </m:oMath>
      <w:r>
        <w:t xml:space="preserve"> </w:t>
      </w:r>
      <w:r>
        <w:t xml:space="preserve">= .293.</w:t>
      </w:r>
    </w:p>
    <w:p>
      <w:pPr>
        <w:pStyle w:val="Textkrper"/>
      </w:pPr>
      <w:r>
        <w:t xml:space="preserve">Consistent with Rosnow and colleagues’ framework, the extent to which participants correctly identified the hypothesis described in vignettes was predictive of demand effects,</w:t>
      </w:r>
      <w:r>
        <w:t xml:space="preserve"> </w:t>
      </w:r>
      <m:oMath>
        <m:r>
          <m:t>β</m:t>
        </m:r>
      </m:oMath>
      <w:r>
        <w:t xml:space="preserve"> </w:t>
      </w:r>
      <w:r>
        <w:t xml:space="preserve">= 0.18, 95% CI [0.04, 0.33],</w:t>
      </w:r>
      <w:r>
        <w:t xml:space="preserve"> </w:t>
      </w:r>
      <m:oMath>
        <m:r>
          <m:t>t</m:t>
        </m:r>
      </m:oMath>
      <w:r>
        <w:t xml:space="preserve">(8.38) = 2.94,</w:t>
      </w:r>
      <w:r>
        <w:t xml:space="preserve"> </w:t>
      </w:r>
      <m:oMath>
        <m:r>
          <m:t>p</m:t>
        </m:r>
      </m:oMath>
      <w:r>
        <w:t xml:space="preserve"> </w:t>
      </w:r>
      <w:r>
        <w:t xml:space="preserve">= .018. In other words, demand effects were weaker when an external set of participants indicated confusion about the communicated hypothesis. However, we did not uncover a significant association between observed demand effects and participant ratings of (a) motivation to adjust responses (</w:t>
      </w:r>
      <m:oMath>
        <m:r>
          <m:t>β</m:t>
        </m:r>
      </m:oMath>
      <w:r>
        <w:t xml:space="preserve"> </w:t>
      </w:r>
      <w:r>
        <w:t xml:space="preserve">= 0.00, 95% CI [-0.22, 0.22],</w:t>
      </w:r>
      <w:r>
        <w:t xml:space="preserve"> </w:t>
      </w:r>
      <m:oMath>
        <m:r>
          <m:t>t</m:t>
        </m:r>
      </m:oMath>
      <w:r>
        <w:t xml:space="preserve">(11.23) = 0.00,</w:t>
      </w:r>
      <w:r>
        <w:t xml:space="preserve"> </w:t>
      </w:r>
      <m:oMath>
        <m:r>
          <m:t>p</m:t>
        </m:r>
      </m:oMath>
      <w:r>
        <w:t xml:space="preserve"> </w:t>
      </w:r>
      <w:r>
        <w:t xml:space="preserve">= .997), (b) opportunity to adjust responses (</w:t>
      </w:r>
      <m:oMath>
        <m:r>
          <m:t>β</m:t>
        </m:r>
      </m:oMath>
      <w:r>
        <w:t xml:space="preserve"> </w:t>
      </w:r>
      <w:r>
        <w:t xml:space="preserve">= 0.04, 95% CI [-0.02, 0.10],</w:t>
      </w:r>
      <w:r>
        <w:t xml:space="preserve"> </w:t>
      </w:r>
      <m:oMath>
        <m:r>
          <m:t>t</m:t>
        </m:r>
      </m:oMath>
      <w:r>
        <w:t xml:space="preserve">(8.66) = 1.62,</w:t>
      </w:r>
      <w:r>
        <w:t xml:space="preserve"> </w:t>
      </w:r>
      <m:oMath>
        <m:r>
          <m:t>p</m:t>
        </m:r>
      </m:oMath>
      <w:r>
        <w:t xml:space="preserve"> </w:t>
      </w:r>
      <w:r>
        <w:t xml:space="preserve">= .140), and belief in the hypothesized effect (</w:t>
      </w:r>
      <m:oMath>
        <m:r>
          <m:t>β</m:t>
        </m:r>
      </m:oMath>
      <w:r>
        <w:t xml:space="preserve"> </w:t>
      </w:r>
      <w:r>
        <w:t xml:space="preserve">= NA, 95% CI [-0.06, 0.17],</w:t>
      </w:r>
      <w:r>
        <w:t xml:space="preserve"> </w:t>
      </w:r>
      <m:oMath>
        <m:r>
          <m:t>t</m:t>
        </m:r>
      </m:oMath>
      <w:r>
        <w:t xml:space="preserve">(11.17) = 1.01,</w:t>
      </w:r>
      <w:r>
        <w:t xml:space="preserve"> </w:t>
      </w:r>
      <m:oMath>
        <m:r>
          <m:t>p</m:t>
        </m:r>
      </m:oMath>
      <w:r>
        <w:t xml:space="preserve"> </w:t>
      </w:r>
      <w:r>
        <w:t xml:space="preserve">= .333).</w:t>
      </w:r>
    </w:p>
    <w:p>
      <w:pPr>
        <w:pStyle w:val="Textkrper"/>
      </w:pPr>
      <w:r>
        <w:t xml:space="preserve">Of course, Rosnow and colleagues’ posited that receptivity, motivation, and opportunity</w:t>
      </w:r>
      <w:r>
        <w:t xml:space="preserve"> </w:t>
      </w:r>
      <w:r>
        <w:rPr>
          <w:iCs/>
          <w:i/>
        </w:rPr>
        <w:t xml:space="preserve">interact</w:t>
      </w:r>
      <w:r>
        <w:t xml:space="preserve"> </w:t>
      </w:r>
      <w:r>
        <w:t xml:space="preserve">to shape demand effects. However, when we explored this question, we did not find robust evidence that including all possible higher order interactions significantly improved model fit,</w:t>
      </w:r>
      <w:r>
        <w:t xml:space="preserve"> </w:t>
      </w:r>
      <w:r>
        <w:rPr>
          <w:iCs/>
          <w:i/>
        </w:rPr>
        <w:t xml:space="preserve">F</w:t>
      </w:r>
      <w:r>
        <w:t xml:space="preserve">(7, 2.42) = 1.38,</w:t>
      </w:r>
      <w:r>
        <w:t xml:space="preserve"> </w:t>
      </w:r>
      <w:r>
        <w:rPr>
          <w:iCs/>
          <w:i/>
        </w:rPr>
        <w:t xml:space="preserve">p</w:t>
      </w:r>
      <w:r>
        <w:t xml:space="preserve"> </w:t>
      </w:r>
      <w:r>
        <w:t xml:space="preserve">= .458.</w:t>
      </w:r>
    </w:p>
    <w:p>
      <w:pPr>
        <w:pStyle w:val="TableCaption"/>
      </w:pPr>
      <w:bookmarkStart w:id="46" w:name="tab:unnamed-chunk-2"/>
      <w:bookmarkEnd w:id="46"/>
      <w:r>
        <w:t xml:space="preserve">Table </w:t>
      </w:r>
      <w:r>
        <w:br/>
      </w:r>
      <w:r>
        <w:rPr>
          <w:iCs/>
          <w:i/>
        </w:rPr>
        <w:t xml:space="preserve"> </w:t>
      </w:r>
      <w:r>
        <w:rPr>
          <w:iCs/>
          <w:i/>
        </w:rPr>
        <w:t xml:space="preserve">Participant</w:t>
      </w:r>
      <w:r>
        <w:rPr>
          <w:iCs/>
          <w:i/>
        </w:rPr>
        <w:t xml:space="preserve"> </w:t>
      </w:r>
      <w:r>
        <w:rPr>
          <w:iCs/>
          <w:i/>
        </w:rPr>
        <w:t xml:space="preserve">rating</w:t>
      </w:r>
      <w:r>
        <w:rPr>
          <w:iCs/>
          <w:i/>
        </w:rPr>
        <w:t xml:space="preserve"> </w:t>
      </w:r>
      <w:r>
        <w:rPr>
          <w:iCs/>
          <w:i/>
        </w:rPr>
        <w:t xml:space="preserve">moderator</w:t>
      </w:r>
      <w:r>
        <w:rPr>
          <w:iCs/>
          <w:i/>
        </w:rPr>
        <w:t xml:space="preserve"> </w:t>
      </w:r>
      <w:r>
        <w:rPr>
          <w:iCs/>
          <w:i/>
        </w:rPr>
        <w:t xml:space="preserve">analyses</w:t>
      </w:r>
    </w:p>
    <w:tbl>
      <w:tblPr>
        <w:tblStyle w:val="Table"/>
        <w:tblW w:type="auto" w:w="0"/>
        <w:tblLook w:firstRow="1" w:lastRow="0" w:firstColumn="0" w:lastColumn="0" w:noHBand="0" w:noVBand="0" w:val="0020"/>
        <w:jc w:val="start"/>
        <w:tblCaption w:val="Table   Participant rating moderator analyses"/>
      </w:tblPr>
      <w:tblGrid>
        <w:gridCol w:w="1131"/>
        <w:gridCol w:w="1131"/>
        <w:gridCol w:w="1131"/>
        <w:gridCol w:w="1131"/>
        <w:gridCol w:w="1131"/>
        <w:gridCol w:w="1131"/>
        <w:gridCol w:w="1131"/>
      </w:tblGrid>
      <w:tr>
        <w:trPr>
          <w:tblHeader w:val="true"/>
        </w:trPr>
        <w:tc>
          <w:tcPr/>
          <w:p>
            <w:pPr>
              <w:pStyle w:val="Compact"/>
              <w:jc w:val="left"/>
            </w:pPr>
            <w:r>
              <w:t xml:space="preserve">Moderator (bolded) and level</w:t>
            </w:r>
          </w:p>
        </w:tc>
        <w:tc>
          <w:tcPr/>
          <w:p>
            <w:pPr>
              <w:pStyle w:val="Compact"/>
              <w:jc w:val="left"/>
            </w:pPr>
            <w:r>
              <w:t xml:space="preserve">s</w:t>
            </w:r>
          </w:p>
        </w:tc>
        <w:tc>
          <w:tcPr/>
          <w:p>
            <w:pPr>
              <w:pStyle w:val="Compact"/>
              <w:jc w:val="left"/>
            </w:pPr>
            <w:r>
              <w:t xml:space="preserve">k</w:t>
            </w:r>
          </w:p>
        </w:tc>
        <w:tc>
          <w:tcPr/>
          <w:p>
            <w:pPr>
              <w:pStyle w:val="Compact"/>
              <w:jc w:val="left"/>
            </w:pPr>
            <w:r>
              <w:t xml:space="preserve">B1</w:t>
            </w:r>
          </w:p>
        </w:tc>
        <w:tc>
          <w:tcPr/>
          <w:p>
            <w:pPr>
              <w:pStyle w:val="Compact"/>
              <w:jc w:val="left"/>
            </w:pPr>
            <w:r>
              <w:t xml:space="preserve">95% CI</w:t>
            </w:r>
          </w:p>
        </w:tc>
        <w:tc>
          <w:tcPr/>
          <w:p>
            <w:pPr>
              <w:pStyle w:val="Compact"/>
              <w:jc w:val="left"/>
            </w:pPr>
            <w:r>
              <w:t xml:space="preserve">F</w:t>
            </w:r>
          </w:p>
        </w:tc>
        <w:tc>
          <w:tcPr/>
          <w:p>
            <w:pPr>
              <w:pStyle w:val="Compact"/>
              <w:jc w:val="left"/>
            </w:pPr>
            <w:r>
              <w:t xml:space="preserve">p</w:t>
            </w:r>
          </w:p>
        </w:tc>
      </w:tr>
      <w:tr>
        <w:tc>
          <w:tcPr/>
          <w:p>
            <w:pPr>
              <w:pStyle w:val="Compact"/>
              <w:jc w:val="left"/>
            </w:pPr>
            <w:r>
              <w:t xml:space="preserve">predicted demand effects</w:t>
            </w:r>
          </w:p>
        </w:tc>
        <w:tc>
          <w:tcPr/>
          <w:p>
            <w:pPr>
              <w:pStyle w:val="Compact"/>
              <w:jc w:val="left"/>
            </w:pPr>
            <w:r>
              <w:t xml:space="preserve">37</w:t>
            </w:r>
          </w:p>
        </w:tc>
        <w:tc>
          <w:tcPr/>
          <w:p>
            <w:pPr>
              <w:pStyle w:val="Compact"/>
              <w:jc w:val="left"/>
            </w:pPr>
            <w:r>
              <w:t xml:space="preserve">152</w:t>
            </w:r>
          </w:p>
        </w:tc>
        <w:tc>
          <w:tcPr/>
          <w:p>
            <w:pPr>
              <w:pStyle w:val="Compact"/>
              <w:jc w:val="left"/>
            </w:pPr>
            <w:r>
              <w:t xml:space="preserve">0.07</w:t>
            </w:r>
          </w:p>
        </w:tc>
        <w:tc>
          <w:tcPr/>
          <w:p>
            <w:pPr>
              <w:pStyle w:val="Compact"/>
              <w:jc w:val="left"/>
            </w:pPr>
            <w:r>
              <w:t xml:space="preserve">[-0.07, 0.21]</w:t>
            </w:r>
          </w:p>
        </w:tc>
        <w:tc>
          <w:tcPr/>
          <w:p>
            <w:pPr>
              <w:pStyle w:val="Compact"/>
              <w:jc w:val="left"/>
            </w:pPr>
            <w:r>
              <w:t xml:space="preserve">1.2</w:t>
            </w:r>
          </w:p>
        </w:tc>
        <w:tc>
          <w:tcPr/>
          <w:p>
            <w:pPr>
              <w:pStyle w:val="Compact"/>
              <w:jc w:val="left"/>
            </w:pPr>
            <w:r>
              <w:t xml:space="preserve">.293</w:t>
            </w:r>
          </w:p>
        </w:tc>
      </w:tr>
      <w:tr>
        <w:tc>
          <w:tcPr/>
          <w:p>
            <w:pPr>
              <w:pStyle w:val="Compact"/>
              <w:jc w:val="left"/>
            </w:pPr>
            <w:r>
              <w:t xml:space="preserve">motivation to adjust responses</w:t>
            </w:r>
          </w:p>
        </w:tc>
        <w:tc>
          <w:tcPr/>
          <w:p>
            <w:pPr>
              <w:pStyle w:val="Compact"/>
              <w:jc w:val="left"/>
            </w:pPr>
            <w:r>
              <w:t xml:space="preserve">37</w:t>
            </w:r>
          </w:p>
        </w:tc>
        <w:tc>
          <w:tcPr/>
          <w:p>
            <w:pPr>
              <w:pStyle w:val="Compact"/>
              <w:jc w:val="left"/>
            </w:pPr>
            <w:r>
              <w:t xml:space="preserve">152</w:t>
            </w:r>
          </w:p>
        </w:tc>
        <w:tc>
          <w:tcPr/>
          <w:p>
            <w:pPr>
              <w:pStyle w:val="Compact"/>
              <w:jc w:val="left"/>
            </w:pPr>
            <w:r>
              <w:t xml:space="preserve">0</w:t>
            </w:r>
          </w:p>
        </w:tc>
        <w:tc>
          <w:tcPr/>
          <w:p>
            <w:pPr>
              <w:pStyle w:val="Compact"/>
              <w:jc w:val="left"/>
            </w:pPr>
            <w:r>
              <w:t xml:space="preserve">[-0.22, 0.22]</w:t>
            </w:r>
          </w:p>
        </w:tc>
        <w:tc>
          <w:tcPr/>
          <w:p>
            <w:pPr>
              <w:pStyle w:val="Compact"/>
              <w:jc w:val="left"/>
            </w:pPr>
            <w:r>
              <w:t xml:space="preserve">0</w:t>
            </w:r>
          </w:p>
        </w:tc>
        <w:tc>
          <w:tcPr/>
          <w:p>
            <w:pPr>
              <w:pStyle w:val="Compact"/>
              <w:jc w:val="left"/>
            </w:pPr>
            <w:r>
              <w:t xml:space="preserve">.997</w:t>
            </w:r>
          </w:p>
        </w:tc>
      </w:tr>
      <w:tr>
        <w:tc>
          <w:tcPr/>
          <w:p>
            <w:pPr>
              <w:pStyle w:val="Compact"/>
              <w:jc w:val="left"/>
            </w:pPr>
            <w:r>
              <w:t xml:space="preserve">opportunity to adjust responses</w:t>
            </w:r>
          </w:p>
        </w:tc>
        <w:tc>
          <w:tcPr/>
          <w:p>
            <w:pPr>
              <w:pStyle w:val="Compact"/>
              <w:jc w:val="left"/>
            </w:pPr>
            <w:r>
              <w:t xml:space="preserve">37</w:t>
            </w:r>
          </w:p>
        </w:tc>
        <w:tc>
          <w:tcPr/>
          <w:p>
            <w:pPr>
              <w:pStyle w:val="Compact"/>
              <w:jc w:val="left"/>
            </w:pPr>
            <w:r>
              <w:t xml:space="preserve">152</w:t>
            </w:r>
          </w:p>
        </w:tc>
        <w:tc>
          <w:tcPr/>
          <w:p>
            <w:pPr>
              <w:pStyle w:val="Compact"/>
              <w:jc w:val="left"/>
            </w:pPr>
            <w:r>
              <w:t xml:space="preserve">0.04</w:t>
            </w:r>
          </w:p>
        </w:tc>
        <w:tc>
          <w:tcPr/>
          <w:p>
            <w:pPr>
              <w:pStyle w:val="Compact"/>
              <w:jc w:val="left"/>
            </w:pPr>
            <w:r>
              <w:t xml:space="preserve">[-0.02, 0.1]</w:t>
            </w:r>
          </w:p>
        </w:tc>
        <w:tc>
          <w:tcPr/>
          <w:p>
            <w:pPr>
              <w:pStyle w:val="Compact"/>
              <w:jc w:val="left"/>
            </w:pPr>
            <w:r>
              <w:t xml:space="preserve">2.64</w:t>
            </w:r>
          </w:p>
        </w:tc>
        <w:tc>
          <w:tcPr/>
          <w:p>
            <w:pPr>
              <w:pStyle w:val="Compact"/>
              <w:jc w:val="left"/>
            </w:pPr>
            <w:r>
              <w:t xml:space="preserve">.140</w:t>
            </w:r>
          </w:p>
        </w:tc>
      </w:tr>
      <w:tr>
        <w:tc>
          <w:tcPr/>
          <w:p>
            <w:pPr>
              <w:pStyle w:val="Compact"/>
              <w:jc w:val="left"/>
            </w:pPr>
            <w:r>
              <w:t xml:space="preserve">belief in communicated hypothesis</w:t>
            </w:r>
          </w:p>
        </w:tc>
        <w:tc>
          <w:tcPr/>
          <w:p>
            <w:pPr>
              <w:pStyle w:val="Compact"/>
              <w:jc w:val="left"/>
            </w:pPr>
            <w:r>
              <w:t xml:space="preserve">37</w:t>
            </w:r>
          </w:p>
        </w:tc>
        <w:tc>
          <w:tcPr/>
          <w:p>
            <w:pPr>
              <w:pStyle w:val="Compact"/>
              <w:jc w:val="left"/>
            </w:pPr>
            <w:r>
              <w:t xml:space="preserve">152</w:t>
            </w:r>
          </w:p>
        </w:tc>
        <w:tc>
          <w:tcPr/>
          <w:p>
            <w:pPr>
              <w:pStyle w:val="Compact"/>
              <w:jc w:val="left"/>
            </w:pPr>
            <w:r>
              <w:t xml:space="preserve">0.05</w:t>
            </w:r>
          </w:p>
        </w:tc>
        <w:tc>
          <w:tcPr/>
          <w:p>
            <w:pPr>
              <w:pStyle w:val="Compact"/>
              <w:jc w:val="left"/>
            </w:pPr>
            <w:r>
              <w:t xml:space="preserve">[-0.06, 0.17]</w:t>
            </w:r>
          </w:p>
        </w:tc>
        <w:tc>
          <w:tcPr/>
          <w:p>
            <w:pPr>
              <w:pStyle w:val="Compact"/>
              <w:jc w:val="left"/>
            </w:pPr>
            <w:r>
              <w:t xml:space="preserve">1.02</w:t>
            </w:r>
          </w:p>
        </w:tc>
        <w:tc>
          <w:tcPr/>
          <w:p>
            <w:pPr>
              <w:pStyle w:val="Compact"/>
              <w:jc w:val="left"/>
            </w:pPr>
            <w:r>
              <w:t xml:space="preserve">.333</w:t>
            </w:r>
          </w:p>
        </w:tc>
      </w:tr>
    </w:tbl>
    <w:p>
      <w:pPr>
        <w:pStyle w:val="table-note"/>
      </w:pPr>
      <w:r>
        <w:rPr>
          <w:iCs/>
          <w:i/>
        </w:rPr>
        <w:t xml:space="preserve">Note.</w:t>
      </w:r>
      <w:r>
        <w:t xml:space="preserve"> </w:t>
      </w:r>
      <w:r>
        <w:t xml:space="preserve">s = number of studies; k = number of effect size estimates; B1 = estimated linear relationship between participant ratings and observed Hedge’s g scores; 95% CI corresponds to the estimated value of B1.</w:t>
      </w:r>
    </w:p>
    <w:p>
      <w:pPr>
        <w:pStyle w:val="Textkrper"/>
      </w:pPr>
      <w:r>
        <w:t xml:space="preserve"> </w:t>
      </w:r>
    </w:p>
    <w:bookmarkEnd w:id="47"/>
    <w:bookmarkEnd w:id="48"/>
    <w:bookmarkStart w:id="53" w:name="publication-bias-analyses-1"/>
    <w:p>
      <w:pPr>
        <w:pStyle w:val="berschrift3"/>
      </w:pPr>
      <w:r>
        <w:t xml:space="preserve">Publication bias analyses.</w:t>
      </w:r>
    </w:p>
    <w:p>
      <w:pPr>
        <w:pStyle w:val="FirstParagraph"/>
      </w:pPr>
      <w:r>
        <w:t xml:space="preserve">Overall, publication bias analyses were inconclusive. Both precision-effect tests with 3LMA (</w:t>
      </w:r>
      <m:oMath>
        <m:r>
          <m:t>β</m:t>
        </m:r>
      </m:oMath>
      <w:r>
        <w:t xml:space="preserve"> </w:t>
      </w:r>
      <w:r>
        <w:t xml:space="preserve">= 0.65, 95% CI [-0.02, 1.31],</w:t>
      </w:r>
      <w:r>
        <w:t xml:space="preserve"> </w:t>
      </w:r>
      <m:oMath>
        <m:r>
          <m:t>p</m:t>
        </m:r>
      </m:oMath>
      <w:r>
        <w:t xml:space="preserve"> </w:t>
      </w:r>
      <w:r>
        <w:t xml:space="preserve">= .057) and aggregated dependencies</w:t>
      </w:r>
      <w:r>
        <w:t xml:space="preserve"> </w:t>
      </w:r>
      <m:oMath>
        <m:r>
          <m:t>β</m:t>
        </m:r>
      </m:oMath>
      <w:r>
        <w:t xml:space="preserve"> </w:t>
      </w:r>
      <w:r>
        <w:t xml:space="preserve">= 0.09, 95% CI [-0.81, 1.00],</w:t>
      </w:r>
      <w:r>
        <w:t xml:space="preserve"> </w:t>
      </w:r>
      <m:oMath>
        <m:r>
          <m:t>p</m:t>
        </m:r>
      </m:oMath>
      <w:r>
        <w:t xml:space="preserve"> </w:t>
      </w:r>
      <w:r>
        <w:t xml:space="preserve">= .844 provided non-significant evidence of publication bias that favored hypothesis-consistent shifts in participants’ responses. The bias-corrected overall effect size estimates with both 3LMA (</w:t>
      </w:r>
      <m:oMath>
        <m:r>
          <m:t>g</m:t>
        </m:r>
      </m:oMath>
      <w:r>
        <w:t xml:space="preserve"> </w:t>
      </w:r>
      <w:r>
        <w:t xml:space="preserve">= 0.06, 95% CI [-0.12, 0.23],</w:t>
      </w:r>
      <w:r>
        <w:t xml:space="preserve"> </w:t>
      </w:r>
      <m:oMath>
        <m:r>
          <m:t>p</m:t>
        </m:r>
      </m:oMath>
      <w:r>
        <w:t xml:space="preserve"> </w:t>
      </w:r>
      <w:r>
        <w:t xml:space="preserve">= .535) and aggregated dependencies (</w:t>
      </w:r>
      <m:oMath>
        <m:r>
          <m:t>g</m:t>
        </m:r>
      </m:oMath>
      <w:r>
        <w:t xml:space="preserve"> </w:t>
      </w:r>
      <w:r>
        <w:t xml:space="preserve">= 0.15, 95% CI [-0.03, 0.33],</w:t>
      </w:r>
      <w:r>
        <w:t xml:space="preserve"> </w:t>
      </w:r>
      <m:oMath>
        <m:r>
          <m:t>p</m:t>
        </m:r>
      </m:oMath>
      <w:r>
        <w:t xml:space="preserve"> </w:t>
      </w:r>
      <w:r>
        <w:t xml:space="preserve">= .107) did not significantly vary from zero. In other words, precision-effect tests failed to uncover evidence of publication bias, but also suggested that the overall effect size may not be robust if publication bias does exist. Further complicating matters is the unusual distribution of the funnel plots, especially in regards to two unusually large aggregated effect size estimates (see Figure</w:t>
      </w:r>
      <w:r>
        <w:t xml:space="preserve"> </w:t>
      </w:r>
      <w:r>
        <w:t xml:space="preserve">2</w:t>
      </w:r>
      <w:r>
        <w:t xml:space="preserve">).</w:t>
      </w:r>
    </w:p>
    <w:p>
      <w:pPr>
        <w:pStyle w:val="Textkrper"/>
      </w:pPr>
      <w:r>
        <w:t xml:space="preserve">Examining aggregated effect sizes using weight-function modeling – as opposed to precision effect tests – yields the opposite conclusion: better fit is achieved in a model where publication bias favored non-significant or hypothesis-inconsistent shifts in participants’ responses,</w:t>
      </w:r>
      <w:r>
        <w:t xml:space="preserve"> </w:t>
      </w:r>
      <m:oMath>
        <m:sSup>
          <m:e>
            <m:r>
              <m:t>χ</m:t>
            </m:r>
          </m:e>
          <m:sup>
            <m:r>
              <m:t>2</m:t>
            </m:r>
          </m:sup>
        </m:sSup>
      </m:oMath>
      <w:r>
        <w:t xml:space="preserve">(1) = 6.50,</w:t>
      </w:r>
      <w:r>
        <w:t xml:space="preserve"> </w:t>
      </w:r>
      <m:oMath>
        <m:r>
          <m:t>p</m:t>
        </m:r>
      </m:oMath>
      <w:r>
        <w:t xml:space="preserve"> </w:t>
      </w:r>
      <w:r>
        <w:t xml:space="preserve">= .01. The bias-corrected overall effect size was thus upward-adjusted,</w:t>
      </w:r>
      <w:r>
        <w:t xml:space="preserve"> </w:t>
      </w:r>
      <m:oMath>
        <m:r>
          <m:t>g</m:t>
        </m:r>
      </m:oMath>
      <w:r>
        <w:t xml:space="preserve"> </w:t>
      </w:r>
      <w:r>
        <w:t xml:space="preserve">= 0.32, 95% CI [0.15, 0.49],</w:t>
      </w:r>
      <w:r>
        <w:t xml:space="preserve"> </w:t>
      </w:r>
      <m:oMath>
        <m:r>
          <m:t>p</m:t>
        </m:r>
      </m:oMath>
      <w:r>
        <w:t xml:space="preserve"> </w:t>
      </w:r>
      <w:r>
        <w:t xml:space="preserve">&lt; .001.</w:t>
      </w:r>
    </w:p>
    <w:p>
      <w:pPr>
        <w:pStyle w:val="Textkrper"/>
      </w:pPr>
      <w:r>
        <w:t xml:space="preserve">We did not find significant differences in the magnitude of demand effects between published (</w:t>
      </w:r>
      <m:oMath>
        <m:r>
          <m:t>g</m:t>
        </m:r>
      </m:oMath>
      <w:r>
        <w:t xml:space="preserve"> </w:t>
      </w:r>
      <w:r>
        <w:t xml:space="preserve">= 0.21, 95% CI [0.11, 0.31],</w:t>
      </w:r>
      <w:r>
        <w:t xml:space="preserve"> </w:t>
      </w:r>
      <m:oMath>
        <m:r>
          <m:t>p</m:t>
        </m:r>
      </m:oMath>
      <w:r>
        <w:t xml:space="preserve"> </w:t>
      </w:r>
      <w:r>
        <w:t xml:space="preserve">= &lt; .001) and unpublished (</w:t>
      </w:r>
      <m:oMath>
        <m:r>
          <m:t>g</m:t>
        </m:r>
      </m:oMath>
      <w:r>
        <w:t xml:space="preserve"> </w:t>
      </w:r>
      <w:r>
        <w:t xml:space="preserve">= 0.17, 95% CI [-0.17, 0.51],</w:t>
      </w:r>
      <w:r>
        <w:t xml:space="preserve"> </w:t>
      </w:r>
      <m:oMath>
        <m:r>
          <m:t>p</m:t>
        </m:r>
      </m:oMath>
      <w:r>
        <w:t xml:space="preserve"> </w:t>
      </w:r>
      <w:r>
        <w:t xml:space="preserve">= .289) studies,</w:t>
      </w:r>
      <w:r>
        <w:t xml:space="preserve"> </w:t>
      </w:r>
      <m:oMath>
        <m:r>
          <m:t>F</m:t>
        </m:r>
      </m:oMath>
      <w:r>
        <w:t xml:space="preserve">(1, 14.38) = 0.07,</w:t>
      </w:r>
      <w:r>
        <w:t xml:space="preserve"> </w:t>
      </w:r>
      <m:oMath>
        <m:r>
          <m:t>p</m:t>
        </m:r>
      </m:oMath>
      <w:r>
        <w:t xml:space="preserve"> </w:t>
      </w:r>
      <w:r>
        <w:t xml:space="preserve">= .801. If there is a biased selection of instances where participants responses shift in a hypothesis consistent manner, sensitivity analyses indicated that it would have to be extreme selection pressure to make the effect size non-significant</w:t>
      </w:r>
      <w:r>
        <w:t xml:space="preserve"> </w:t>
      </w:r>
      <w:r>
        <w:t xml:space="preserve">(Maya B. Mathur &amp; VanderWeele, 2020b)</w:t>
      </w:r>
      <w:r>
        <w:t xml:space="preserve">. Even if hypothesis-consistent shifts were 10000000 more likely to be published, the overall effect would still be 0.06, 95% CI [0.01, 0.12],</w:t>
      </w:r>
      <w:r>
        <w:t xml:space="preserve"> </w:t>
      </w:r>
      <w:r>
        <w:rPr>
          <w:iCs/>
          <w:i/>
        </w:rPr>
        <w:t xml:space="preserve">p</w:t>
      </w:r>
      <w:r>
        <w:t xml:space="preserve"> </w:t>
      </w:r>
      <w:r>
        <w:t xml:space="preserve">= .026.</w:t>
      </w:r>
    </w:p>
    <w:p>
      <w:pPr>
        <w:pStyle w:val="CaptionedFigure"/>
      </w:pPr>
      <w:r>
        <w:drawing>
          <wp:inline>
            <wp:extent cx="5963478" cy="3440468"/>
            <wp:effectExtent b="0" l="0" r="0" t="0"/>
            <wp:docPr descr="Figure 2: Raw (Panel A) or aggregated (Panel B) effect sizes plotted against their corresponding standard errors. Funnel plot is inverted to illustrate correspondance with slope estimates from precision-effect tests." title="" id="50" name="Picture"/>
            <a:graphic>
              <a:graphicData uri="http://schemas.openxmlformats.org/drawingml/2006/picture">
                <pic:pic>
                  <pic:nvPicPr>
                    <pic:cNvPr descr="metaware_manuscript_files/figure-docx/funnel-1.png" id="51" name="Picture"/>
                    <pic:cNvPicPr>
                      <a:picLocks noChangeArrowheads="1" noChangeAspect="1"/>
                    </pic:cNvPicPr>
                  </pic:nvPicPr>
                  <pic:blipFill>
                    <a:blip r:embed="rId49"/>
                    <a:stretch>
                      <a:fillRect/>
                    </a:stretch>
                  </pic:blipFill>
                  <pic:spPr bwMode="auto">
                    <a:xfrm>
                      <a:off x="0" y="0"/>
                      <a:ext cx="5963478" cy="3440468"/>
                    </a:xfrm>
                    <a:prstGeom prst="rect">
                      <a:avLst/>
                    </a:prstGeom>
                    <a:noFill/>
                    <a:ln w="9525">
                      <a:noFill/>
                      <a:headEnd/>
                      <a:tailEnd/>
                    </a:ln>
                  </pic:spPr>
                </pic:pic>
              </a:graphicData>
            </a:graphic>
          </wp:inline>
        </w:drawing>
      </w:r>
    </w:p>
    <w:p>
      <w:pPr>
        <w:pStyle w:val="ImageCaption"/>
      </w:pPr>
      <w:bookmarkStart w:id="52" w:name="fig:funnel"/>
      <w:bookmarkEnd w:id="52"/>
      <w:r>
        <w:t xml:space="preserve">Figure 2: Raw (Panel A) or aggregated (Panel B) effect sizes plotted against their corresponding standard errors. Funnel plot is inverted to illustrate correspondance with slope estimates from precision-effect tests.</w:t>
      </w:r>
    </w:p>
    <w:bookmarkEnd w:id="53"/>
    <w:bookmarkEnd w:id="54"/>
    <w:bookmarkEnd w:id="55"/>
    <w:bookmarkStart w:id="58" w:name="discussion"/>
    <w:p>
      <w:pPr>
        <w:pStyle w:val="berschrift1"/>
      </w:pPr>
      <w:r>
        <w:t xml:space="preserve">Discussion</w:t>
      </w:r>
    </w:p>
    <w:p>
      <w:pPr>
        <w:pStyle w:val="FirstParagraph"/>
      </w:pPr>
      <w:r>
        <w:t xml:space="preserve">In the</w:t>
      </w:r>
      <w:r>
        <w:t xml:space="preserve"> </w:t>
      </w:r>
      <w:r>
        <w:rPr>
          <w:iCs/>
          <w:i/>
        </w:rPr>
        <w:t xml:space="preserve">Introduction</w:t>
      </w:r>
      <w:r>
        <w:t xml:space="preserve">, we described a fictitious discipline that we suspect would be met with extreme skepticism – one plagued by a methodological artifact that (a) can lead to both false positives and false negatives, (b) can create both upward bias and downward bias, (c) has unreliable effects, and (d) is difficult to explain. If one agrees that such a characterization is problematic, they face an uncomfortable observation: our meta-analysis suggests that this characterization also currently applies to experimental psychology.</w:t>
      </w:r>
    </w:p>
    <w:p>
      <w:pPr>
        <w:pStyle w:val="Textkrper"/>
      </w:pPr>
      <w:r>
        <w:t xml:space="preserve">Since Orne popularized the concept in the mid-1900’s, demand characteristics have become a literal textbook methodological concern in experimental psychology. We synthesized a subset of this literature, focusing on 253 effect sizes from 53 studies that provided experimental tests of demand effects by explicitly manipulating cues about the study hypothesis. Consistent with an influential framework developed by Rosnow and colleagues</w:t>
      </w:r>
      <w:r>
        <w:t xml:space="preserve"> </w:t>
      </w:r>
      <w:r>
        <w:t xml:space="preserve">(Rosnow &amp; Aiken, 1973; Rosnow &amp; Rosenthal, 1997; Strohmetz, 2008)</w:t>
      </w:r>
      <w:r>
        <w:t xml:space="preserve">, the observed and estimated true distribution of these effects suggest that demand characteristics can create false positives</w:t>
      </w:r>
      <w:r>
        <w:t xml:space="preserve"> </w:t>
      </w:r>
      <w:r>
        <w:t xml:space="preserve">(1959)</w:t>
      </w:r>
      <w:r>
        <w:t xml:space="preserve">, false negatives</w:t>
      </w:r>
      <w:r>
        <w:t xml:space="preserve"> </w:t>
      </w:r>
      <w:r>
        <w:t xml:space="preserve">(Hayes &amp; King, 1967)</w:t>
      </w:r>
      <w:r>
        <w:t xml:space="preserve">, and upward and downward bias</w:t>
      </w:r>
      <w:r>
        <w:t xml:space="preserve"> </w:t>
      </w:r>
      <w:r>
        <w:t xml:space="preserve">(Coles et al., 2022)</w:t>
      </w:r>
      <w:r>
        <w:t xml:space="preserve">. Even more concerning is our observation that such effects are unreliable across studies. On average, explicit hypothesis cues lead to small increases in hypothesis-consistent responding. However, such cues also frequently lead to shifts in responses that might be characterized as</w:t>
      </w:r>
      <w:r>
        <w:t xml:space="preserve"> </w:t>
      </w:r>
      <w:r>
        <w:t xml:space="preserve">“</w:t>
      </w:r>
      <w:r>
        <w:t xml:space="preserve">negligible</w:t>
      </w:r>
      <w:r>
        <w:t xml:space="preserve">”</w:t>
      </w:r>
      <w:r>
        <w:t xml:space="preserve"> </w:t>
      </w:r>
      <w:r>
        <w:t xml:space="preserve">– and occasionally they even lead to hypothesis-</w:t>
      </w:r>
      <w:r>
        <w:rPr>
          <w:iCs/>
          <w:i/>
        </w:rPr>
        <w:t xml:space="preserve">inconsistent</w:t>
      </w:r>
      <w:r>
        <w:t xml:space="preserve"> </w:t>
      </w:r>
      <w:r>
        <w:t xml:space="preserve">responding. The estimated distribution of these effects currently ranges from</w:t>
      </w:r>
      <w:r>
        <w:t xml:space="preserve"> </w:t>
      </w:r>
      <m:oMath>
        <m:r>
          <m:t>g</m:t>
        </m:r>
      </m:oMath>
      <w:r>
        <w:t xml:space="preserve"> </w:t>
      </w:r>
      <w:r>
        <w:t xml:space="preserve">= -1.33 to</w:t>
      </w:r>
      <w:r>
        <w:t xml:space="preserve"> </w:t>
      </w:r>
      <m:oMath>
        <m:r>
          <m:t>g</m:t>
        </m:r>
      </m:oMath>
      <w:r>
        <w:t xml:space="preserve"> </w:t>
      </w:r>
      <w:r>
        <w:t xml:space="preserve">= 1.82 – covering the span of pretty much any conceivable effect in experimental psychology</w:t>
      </w:r>
      <w:r>
        <w:t xml:space="preserve"> </w:t>
      </w:r>
      <w:r>
        <w:t xml:space="preserve">(Lovakov &amp; Agadullina, 2021)</w:t>
      </w:r>
      <w:r>
        <w:t xml:space="preserve">.</w:t>
      </w:r>
    </w:p>
    <w:p>
      <w:pPr>
        <w:pStyle w:val="Textkrper"/>
      </w:pPr>
      <w:r>
        <w:t xml:space="preserve">Observing demand effects that are strong, inferentially-consequential, and unreliable would be less concerning if researchers had an explanation for how such effects operate. Unfortunately, our analysis offers little explanation. We focused our review on a popular and influential framework developed by Rosnow and colleagues, who successfully predicted that demand effects are heterogeneous</w:t>
      </w:r>
      <w:r>
        <w:t xml:space="preserve"> </w:t>
      </w:r>
      <w:r>
        <w:t xml:space="preserve">(Rosnow &amp; Aiken, 1973; Rosnow &amp; Rosenthal, 1997; Strohmetz, 2008)</w:t>
      </w:r>
      <w:r>
        <w:t xml:space="preserve">. However, we found few attempts to test their proposed explanation for such heterogeneity: differences in the extent to which participants are (a) receptive, (b) motivated, and (c) able to respond to demand characteristics.</w:t>
      </w:r>
      <w:r>
        <w:t xml:space="preserve"> </w:t>
      </w:r>
      <w:r>
        <w:t xml:space="preserve">(One exception is an</w:t>
      </w:r>
      <w:r>
        <w:t xml:space="preserve"> </w:t>
      </w:r>
      <w:r>
        <w:rPr>
          <w:iCs/>
          <w:i/>
        </w:rPr>
        <w:t xml:space="preserve">unpublished</w:t>
      </w:r>
      <w:r>
        <w:t xml:space="preserve"> </w:t>
      </w:r>
      <w:r>
        <w:t xml:space="preserve">record by Coles et al., 2024.)</w:t>
      </w:r>
      <w:r>
        <w:t xml:space="preserve"> </w:t>
      </w:r>
      <w:r>
        <w:t xml:space="preserve">Contrary to early advice by Orne</w:t>
      </w:r>
      <w:r>
        <w:t xml:space="preserve"> </w:t>
      </w:r>
      <w:r>
        <w:t xml:space="preserve">(1969)</w:t>
      </w:r>
      <w:r>
        <w:t xml:space="preserve">, we did not find that clarity emerged when consulting participants themselves. When we provided a large set of naïve participants with summaries of the studies in our meta-analysis, we found that their predictions about demand effects and their underlying mechanisms were not only unreliable, but also not predictive of the actual observed effects. Coding study features also failed to generate profound insights – revealing only that demand effects tend to be larger when studies are run in-person and include two demand characteristic conditions.</w:t>
      </w:r>
    </w:p>
    <w:bookmarkStart w:id="56" w:name="limitations"/>
    <w:p>
      <w:pPr>
        <w:pStyle w:val="berschrift2"/>
      </w:pPr>
      <w:r>
        <w:t xml:space="preserve">Limitations</w:t>
      </w:r>
    </w:p>
    <w:p>
      <w:pPr>
        <w:pStyle w:val="FirstParagraph"/>
      </w:pPr>
      <w:r>
        <w:t xml:space="preserve">Our meta-analysis is, of course, not without limitations. Some may argue that our inclusion criteria were too narrow. Some may argue they were too broad. Publication bias analyses diverged in the estimated direction, significance, and impact of publication bias. And it still remains unclear why participants were generally unable to predict and explain demand effects.</w:t>
      </w:r>
    </w:p>
    <w:p>
      <w:pPr>
        <w:pStyle w:val="Textkrper"/>
      </w:pPr>
      <w:r>
        <w:t xml:space="preserve">Broad definitions of the demand characteristics construct is a challenging characteristic of the demand characteristics literature. At its broadest, demand characteristics are defined as</w:t>
      </w:r>
      <w:r>
        <w:t xml:space="preserve"> </w:t>
      </w:r>
      <w:r>
        <w:rPr>
          <w:iCs/>
          <w:i/>
        </w:rPr>
        <w:t xml:space="preserve">any</w:t>
      </w:r>
      <w:r>
        <w:t xml:space="preserve"> </w:t>
      </w:r>
      <w:r>
        <w:t xml:space="preserve">cue that may impact participants’ understanding of the purpose of the study, including instructions, rumors, and experimenter behavior</w:t>
      </w:r>
      <w:r>
        <w:t xml:space="preserve"> </w:t>
      </w:r>
      <w:r>
        <w:t xml:space="preserve">(Orne, 1962)</w:t>
      </w:r>
      <w:r>
        <w:t xml:space="preserve">. However, such a definition arguably creates a boundless conceptual space where any systematic change in a research design or setting might be considered a threat to scientific inferences. We focused our meta-analysis on a subset of the conceptual space that is more amenable to precise definition and study: explicit cues of the study hypothesis. Although we do not reject broader definitions of demand characteristics, we suspect that such broadening will only further deepen the mystery surrounding their effects.</w:t>
      </w:r>
    </w:p>
    <w:p>
      <w:pPr>
        <w:pStyle w:val="Textkrper"/>
      </w:pPr>
      <w:r>
        <w:t xml:space="preserve">The commensurability – or lack thereof – of even a relatively narrow subset of the demand characteristics literature presents another challenge. Researchers have tested the effects of explicit hypothesis cues on a variety of outcomes, including hypnosis symptoms</w:t>
      </w:r>
      <w:r>
        <w:t xml:space="preserve"> </w:t>
      </w:r>
      <w:r>
        <w:t xml:space="preserve">(e.g., Orne &amp; Scheibe, 1964)</w:t>
      </w:r>
      <w:r>
        <w:t xml:space="preserve">, eating behavior</w:t>
      </w:r>
      <w:r>
        <w:t xml:space="preserve"> </w:t>
      </w:r>
      <w:r>
        <w:t xml:space="preserve">(e.g., Kersbergen, Whitelock, Haynes, Schroor, &amp; Robinson, 2019)</w:t>
      </w:r>
      <w:r>
        <w:t xml:space="preserve">, visual judgments</w:t>
      </w:r>
      <w:r>
        <w:t xml:space="preserve"> </w:t>
      </w:r>
      <w:r>
        <w:t xml:space="preserve">(e.g., Durgin, Klein, Spiegel, Strawser, &amp; Williams, 2012)</w:t>
      </w:r>
      <w:r>
        <w:t xml:space="preserve">, relationship satisfaction</w:t>
      </w:r>
      <w:r>
        <w:t xml:space="preserve"> </w:t>
      </w:r>
      <w:r>
        <w:t xml:space="preserve">(e.g., Cramer, 2005)</w:t>
      </w:r>
      <w:r>
        <w:t xml:space="preserve">, mood</w:t>
      </w:r>
      <w:r>
        <w:t xml:space="preserve"> </w:t>
      </w:r>
      <w:r>
        <w:t xml:space="preserve">(e.g., Coles et al., 2022)</w:t>
      </w:r>
      <w:r>
        <w:t xml:space="preserve">, policy support</w:t>
      </w:r>
      <w:r>
        <w:t xml:space="preserve"> </w:t>
      </w:r>
      <w:r>
        <w:t xml:space="preserve">(e.g., Mummolo &amp; Peterson, 2019)</w:t>
      </w:r>
      <w:r>
        <w:t xml:space="preserve">, test scores</w:t>
      </w:r>
      <w:r>
        <w:t xml:space="preserve"> </w:t>
      </w:r>
      <w:r>
        <w:t xml:space="preserve">(e.g., Veitch, Gifford, &amp; Hine, 1991)</w:t>
      </w:r>
      <w:r>
        <w:t xml:space="preserve">, and so on. Researchers also varied in how they conducted their investigations – e.g., in whether they conducted their studies in-person</w:t>
      </w:r>
      <w:r>
        <w:t xml:space="preserve"> </w:t>
      </w:r>
      <w:r>
        <w:t xml:space="preserve">(e.g., Mummolo &amp; Peterson, 2019)</w:t>
      </w:r>
      <w:r>
        <w:t xml:space="preserve"> </w:t>
      </w:r>
      <w:r>
        <w:t xml:space="preserve">vs. online</w:t>
      </w:r>
      <w:r>
        <w:t xml:space="preserve"> </w:t>
      </w:r>
      <w:r>
        <w:t xml:space="preserve">(e.g., Orne &amp; Scheibe, 1964)</w:t>
      </w:r>
      <w:r>
        <w:t xml:space="preserve">, sampled students</w:t>
      </w:r>
      <w:r>
        <w:t xml:space="preserve"> </w:t>
      </w:r>
      <w:r>
        <w:t xml:space="preserve">(e.g., Rose, Geers, Fowler, &amp; Rasinski, 2014)</w:t>
      </w:r>
      <w:r>
        <w:t xml:space="preserve"> </w:t>
      </w:r>
      <w:r>
        <w:t xml:space="preserve">vs. non-students</w:t>
      </w:r>
      <w:r>
        <w:t xml:space="preserve"> </w:t>
      </w:r>
      <w:r>
        <w:t xml:space="preserve">(e.g., Terhune &amp; Smith, 2006)</w:t>
      </w:r>
      <w:r>
        <w:t xml:space="preserve">, and manipulated hypothesis cues within-</w:t>
      </w:r>
      <w:r>
        <w:t xml:space="preserve"> </w:t>
      </w:r>
      <w:r>
        <w:t xml:space="preserve">(e.g., Martin, Sackur, &amp; Dienes, 2018)</w:t>
      </w:r>
      <w:r>
        <w:t xml:space="preserve"> </w:t>
      </w:r>
      <w:r>
        <w:t xml:space="preserve">vs. between-subjects</w:t>
      </w:r>
      <w:r>
        <w:t xml:space="preserve"> </w:t>
      </w:r>
      <w:r>
        <w:t xml:space="preserve">(e.g., Coles et al., 2022)</w:t>
      </w:r>
      <w:r>
        <w:t xml:space="preserve">. We generally failed to uncover evidence that such methodological differences explain a meaningful proportion of variability in demand effects. Nonetheless, it is possible that such a large number of [often unsystematic] differences between studies limits power to detect meaningful moderators in the demand characteristics literature.</w:t>
      </w:r>
    </w:p>
    <w:p>
      <w:pPr>
        <w:pStyle w:val="Textkrper"/>
      </w:pPr>
      <w:r>
        <w:t xml:space="preserve">A third major limitation relates to our attempt to use a naïve set of participants to predict and offer theory-relevant explanations for demand effects. It is unclear whether the lack of reliable and predictive participant ratings are valid insights in themselves or indicative of our own methodological shortcomings. Perhaps participants need to experience the study context first-hand</w:t>
      </w:r>
      <w:r>
        <w:t xml:space="preserve"> </w:t>
      </w:r>
      <w:r>
        <w:t xml:space="preserve">(Orne, 1969)</w:t>
      </w:r>
      <w:r>
        <w:t xml:space="preserve">. Perhaps they need better measures of the psychological mechanisms that may underlie demand effects</w:t>
      </w:r>
      <w:r>
        <w:t xml:space="preserve"> </w:t>
      </w:r>
      <w:r>
        <w:t xml:space="preserve">(Flake &amp; Fried, 2020)</w:t>
      </w:r>
      <w:r>
        <w:t xml:space="preserve">. And perhaps they are too different than the original participants to provide comparable insights at all</w:t>
      </w:r>
      <w:r>
        <w:t xml:space="preserve"> </w:t>
      </w:r>
      <w:r>
        <w:t xml:space="preserve">(Gergen, 1973)</w:t>
      </w:r>
      <w:r>
        <w:t xml:space="preserve">.</w:t>
      </w:r>
    </w:p>
    <w:p>
      <w:pPr>
        <w:pStyle w:val="Textkrper"/>
      </w:pPr>
      <w:r>
        <w:t xml:space="preserve">We do not deny the importance of these methodological limitations. Instead, we point out that they do little to change the conclusion we outline below.</w:t>
      </w:r>
    </w:p>
    <w:bookmarkEnd w:id="56"/>
    <w:bookmarkStart w:id="57" w:name="concluding-remarks"/>
    <w:p>
      <w:pPr>
        <w:pStyle w:val="berschrift2"/>
      </w:pPr>
      <w:r>
        <w:t xml:space="preserve">Concluding Remarks</w:t>
      </w:r>
    </w:p>
    <w:p>
      <w:pPr>
        <w:pStyle w:val="FirstParagraph"/>
      </w:pPr>
      <w:r>
        <w:t xml:space="preserve">In his seminal writings, Orne</w:t>
      </w:r>
      <w:r>
        <w:t xml:space="preserve"> </w:t>
      </w:r>
      <w:r>
        <w:t xml:space="preserve">(1962)</w:t>
      </w:r>
      <w:r>
        <w:t xml:space="preserve"> </w:t>
      </w:r>
      <w:r>
        <w:t xml:space="preserve">argued that</w:t>
      </w:r>
      <w:r>
        <w:t xml:space="preserve"> </w:t>
      </w:r>
      <w:r>
        <w:t xml:space="preserve">“</w:t>
      </w:r>
      <w:r>
        <w:t xml:space="preserve">…all experiments will have demand characteristics, and these will always have some effects</w:t>
      </w:r>
      <w:r>
        <w:t xml:space="preserve">”</w:t>
      </w:r>
      <w:r>
        <w:t xml:space="preserve"> </w:t>
      </w:r>
      <w:r>
        <w:t xml:space="preserve">(p. 779). We attempted to take stock of what we have learned in the 50+ years since by synthesizing 253 effect sizes from 53 studies that explicitly manipulated cues about the study hypothesis. Our results suggest that the effects of such cues are inferentially consequential, unreliable, difficult to predict, and challenging to explain.</w:t>
      </w:r>
    </w:p>
    <w:p>
      <w:pPr>
        <w:pStyle w:val="Textkrper"/>
      </w:pPr>
      <w:r>
        <w:t xml:space="preserve">Should our observations undermine confidence in the utility of experimental psychology? This, we believe, is a question that demands more attention.</w:t>
      </w:r>
    </w:p>
    <w:bookmarkEnd w:id="57"/>
    <w:bookmarkEnd w:id="58"/>
    <w:bookmarkStart w:id="144" w:name="references"/>
    <w:p>
      <w:pPr>
        <w:pStyle w:val="berschrift1"/>
      </w:pPr>
      <w:r>
        <w:t xml:space="preserve">References</w:t>
      </w:r>
    </w:p>
    <w:p>
      <w:pPr>
        <w:pStyle w:val="FirstParagraph"/>
      </w:pPr>
      <w:r>
        <w:t xml:space="preserve">References marked with an asterisk indicate studies included in the meta-analysis.</w:t>
      </w:r>
    </w:p>
    <w:bookmarkStart w:id="143" w:name="refs"/>
    <w:bookmarkStart w:id="59" w:name="ref-allen2012demand"/>
    <w:p>
      <w:pPr>
        <w:pStyle w:val="Literaturverzeichnis"/>
      </w:pPr>
      <w:r>
        <w:rPr>
          <w:vertAlign w:val="superscript"/>
        </w:rPr>
        <w:t xml:space="preserve">*</w:t>
      </w:r>
      <w:r>
        <w:t xml:space="preserve"> </w:t>
      </w:r>
      <w:r>
        <w:t xml:space="preserve">Allen, A. P., &amp; Smith, A. P. (2012). Demand characteristics, pre-test attitudes and time-on-task trends in the effects of chewing gum on attention and reported mood in healthy volunteers.</w:t>
      </w:r>
      <w:r>
        <w:t xml:space="preserve"> </w:t>
      </w:r>
      <w:r>
        <w:rPr>
          <w:iCs/>
          <w:i/>
        </w:rPr>
        <w:t xml:space="preserve">Appetite</w:t>
      </w:r>
      <w:r>
        <w:t xml:space="preserve">,</w:t>
      </w:r>
      <w:r>
        <w:t xml:space="preserve"> </w:t>
      </w:r>
      <w:r>
        <w:rPr>
          <w:iCs/>
          <w:i/>
        </w:rPr>
        <w:t xml:space="preserve">59</w:t>
      </w:r>
      <w:r>
        <w:t xml:space="preserve">(2), 349–356.</w:t>
      </w:r>
    </w:p>
    <w:bookmarkEnd w:id="59"/>
    <w:bookmarkStart w:id="61"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 Retrieved from</w:t>
      </w:r>
      <w:r>
        <w:t xml:space="preserve"> </w:t>
      </w:r>
      <w:hyperlink r:id="rId60">
        <w:r>
          <w:rPr>
            <w:rStyle w:val="Hyperlink"/>
          </w:rPr>
          <w:t xml:space="preserve">https://github.com/crsh/papaja</w:t>
        </w:r>
      </w:hyperlink>
    </w:p>
    <w:bookmarkEnd w:id="61"/>
    <w:bookmarkStart w:id="62" w:name="ref-balze1998role"/>
    <w:p>
      <w:pPr>
        <w:pStyle w:val="Literaturverzeichnis"/>
      </w:pPr>
      <w:r>
        <w:rPr>
          <w:vertAlign w:val="superscript"/>
        </w:rPr>
        <w:t xml:space="preserve">*</w:t>
      </w:r>
      <w:r>
        <w:t xml:space="preserve"> </w:t>
      </w:r>
      <w:r>
        <w:t xml:space="preserve">Balze, E. M. (1998).</w:t>
      </w:r>
      <w:r>
        <w:t xml:space="preserve"> </w:t>
      </w:r>
      <w:r>
        <w:rPr>
          <w:iCs/>
          <w:i/>
        </w:rPr>
        <w:t xml:space="preserve">The role of expectancy in treatment efficacy: The use of a therapeutic" frame" to enhance performance</w:t>
      </w:r>
      <w:r>
        <w:t xml:space="preserve"> </w:t>
      </w:r>
      <w:r>
        <w:t xml:space="preserve">(PhD thesis).</w:t>
      </w:r>
    </w:p>
    <w:bookmarkEnd w:id="62"/>
    <w:bookmarkStart w:id="63" w:name="ref-barabasz1991effects"/>
    <w:p>
      <w:pPr>
        <w:pStyle w:val="Literaturverzeichnis"/>
      </w:pPr>
      <w:r>
        <w:rPr>
          <w:vertAlign w:val="superscript"/>
        </w:rPr>
        <w:t xml:space="preserve">*</w:t>
      </w:r>
      <w:r>
        <w:t xml:space="preserve"> </w:t>
      </w:r>
      <w:r>
        <w:t xml:space="preserve">Barabasz, M., Barabasz, A., &amp; O’Neill, M. (1991). Effects of experimental context, demand characteristics, and situational cues: New data.</w:t>
      </w:r>
      <w:r>
        <w:t xml:space="preserve"> </w:t>
      </w:r>
      <w:r>
        <w:rPr>
          <w:iCs/>
          <w:i/>
        </w:rPr>
        <w:t xml:space="preserve">Perceptual and Motor Skills</w:t>
      </w:r>
      <w:r>
        <w:t xml:space="preserve">,</w:t>
      </w:r>
      <w:r>
        <w:t xml:space="preserve"> </w:t>
      </w:r>
      <w:r>
        <w:rPr>
          <w:iCs/>
          <w:i/>
        </w:rPr>
        <w:t xml:space="preserve">73</w:t>
      </w:r>
      <w:r>
        <w:t xml:space="preserve">(1), 83–92.</w:t>
      </w:r>
    </w:p>
    <w:bookmarkEnd w:id="63"/>
    <w:bookmarkStart w:id="64"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p>
    <w:bookmarkEnd w:id="64"/>
    <w:bookmarkStart w:id="65" w:name="ref-borenstein2009effect"/>
    <w:p>
      <w:pPr>
        <w:pStyle w:val="Literaturverzeichnis"/>
      </w:pPr>
      <w:r>
        <w:t xml:space="preserve">Borenstein, M. (2009). Effect sizes for continuous data. In H. Cooper, L. V. Hedges, &amp; J. C. Valentine (Eds.),</w:t>
      </w:r>
      <w:r>
        <w:t xml:space="preserve"> </w:t>
      </w:r>
      <w:r>
        <w:rPr>
          <w:iCs/>
          <w:i/>
        </w:rPr>
        <w:t xml:space="preserve">The handbook of synthesis and meta-analysis</w:t>
      </w:r>
      <w:r>
        <w:t xml:space="preserve"> </w:t>
      </w:r>
      <w:r>
        <w:t xml:space="preserve">(pp. 221–235). New York, NY: Russell Sage Foundation.</w:t>
      </w:r>
    </w:p>
    <w:bookmarkEnd w:id="65"/>
    <w:bookmarkStart w:id="66" w:name="ref-borenstein2011introduction"/>
    <w:p>
      <w:pPr>
        <w:pStyle w:val="Literaturverzeichnis"/>
      </w:pPr>
      <w:r>
        <w:t xml:space="preserve">Borenstein, M., Hedges, L. V., Higgins, J. P., &amp; Rothstein, H. R. (2011).</w:t>
      </w:r>
      <w:r>
        <w:t xml:space="preserve"> </w:t>
      </w:r>
      <w:r>
        <w:rPr>
          <w:iCs/>
          <w:i/>
        </w:rPr>
        <w:t xml:space="preserve">Introduction to meta-analysis</w:t>
      </w:r>
      <w:r>
        <w:t xml:space="preserve">. John Wiley &amp; Sons.</w:t>
      </w:r>
    </w:p>
    <w:bookmarkEnd w:id="66"/>
    <w:bookmarkStart w:id="67" w:name="ref-busch2007follow"/>
    <w:p>
      <w:pPr>
        <w:pStyle w:val="Literaturverzeichnis"/>
      </w:pPr>
      <w:r>
        <w:rPr>
          <w:vertAlign w:val="superscript"/>
        </w:rPr>
        <w:t xml:space="preserve">*</w:t>
      </w:r>
      <w:r>
        <w:t xml:space="preserve"> </w:t>
      </w:r>
      <w:r>
        <w:t xml:space="preserve">Busch, A. M., Kanter, J. W., Sedivy, S. K., &amp; Leonard, J. L. (2007). A follow-up analogue study on the effectiveness of the cognitive rationale.</w:t>
      </w:r>
      <w:r>
        <w:t xml:space="preserve"> </w:t>
      </w:r>
      <w:r>
        <w:rPr>
          <w:iCs/>
          <w:i/>
        </w:rPr>
        <w:t xml:space="preserve">Cognitive Therapy and Research</w:t>
      </w:r>
      <w:r>
        <w:t xml:space="preserve">,</w:t>
      </w:r>
      <w:r>
        <w:t xml:space="preserve"> </w:t>
      </w:r>
      <w:r>
        <w:rPr>
          <w:iCs/>
          <w:i/>
        </w:rPr>
        <w:t xml:space="preserve">31</w:t>
      </w:r>
      <w:r>
        <w:t xml:space="preserve">, 805–815.</w:t>
      </w:r>
    </w:p>
    <w:bookmarkEnd w:id="67"/>
    <w:bookmarkStart w:id="69" w:name="ref-R-weightr"/>
    <w:p>
      <w:pPr>
        <w:pStyle w:val="Literaturverzeichnis"/>
      </w:pPr>
      <w:r>
        <w:t xml:space="preserve">Coburn, K. M., &amp; Vevea, J. L. (2019).</w:t>
      </w:r>
      <w:r>
        <w:t xml:space="preserve"> </w:t>
      </w:r>
      <w:r>
        <w:rPr>
          <w:iCs/>
          <w:i/>
        </w:rPr>
        <w:t xml:space="preserve">Weightr: Estimating weight-function models for publication bias</w:t>
      </w:r>
      <w:r>
        <w:t xml:space="preserve">. Retrieved from</w:t>
      </w:r>
      <w:r>
        <w:t xml:space="preserve"> </w:t>
      </w:r>
      <w:hyperlink r:id="rId68">
        <w:r>
          <w:rPr>
            <w:rStyle w:val="Hyperlink"/>
          </w:rPr>
          <w:t xml:space="preserve">https://CRAN.R-project.org/package=weightr</w:t>
        </w:r>
      </w:hyperlink>
    </w:p>
    <w:bookmarkEnd w:id="69"/>
    <w:bookmarkStart w:id="70" w:name="ref-cohen1988statistical"/>
    <w:p>
      <w:pPr>
        <w:pStyle w:val="Literaturverzeichnis"/>
      </w:pPr>
      <w:r>
        <w:t xml:space="preserve">Cohen, J. (2013).</w:t>
      </w:r>
      <w:r>
        <w:t xml:space="preserve"> </w:t>
      </w:r>
      <w:r>
        <w:rPr>
          <w:iCs/>
          <w:i/>
        </w:rPr>
        <w:t xml:space="preserve">Statistical power analysis for the behavioral sciences</w:t>
      </w:r>
      <w:r>
        <w:t xml:space="preserve"> </w:t>
      </w:r>
      <w:r>
        <w:t xml:space="preserve">(Vol. 2). New York, NY: Lawrence Erlbaum Associates.</w:t>
      </w:r>
    </w:p>
    <w:bookmarkEnd w:id="70"/>
    <w:bookmarkStart w:id="71" w:name="ref-coles2022fact"/>
    <w:p>
      <w:pPr>
        <w:pStyle w:val="Literaturverzeichnis"/>
      </w:pPr>
      <w:r>
        <w:rPr>
          <w:vertAlign w:val="superscript"/>
        </w:rPr>
        <w:t xml:space="preserve">*</w:t>
      </w:r>
      <w:r>
        <w:t xml:space="preserve"> </w:t>
      </w:r>
      <w:r>
        <w:t xml:space="preserve">Coles, N. A., Gaertner, L., Frohlich, B., Larsen, J. T., &amp; Basnight-Brown, D. M. (2022). Fact or artifact? Demand characteristics and participants’ beliefs can moderate, but do not fully account for, the effects of facial feedback on emotional experience.</w:t>
      </w:r>
      <w:r>
        <w:t xml:space="preserve"> </w:t>
      </w:r>
      <w:r>
        <w:rPr>
          <w:iCs/>
          <w:i/>
        </w:rPr>
        <w:t xml:space="preserve">Journal of Personality and Social Psychology</w:t>
      </w:r>
      <w:r>
        <w:t xml:space="preserve">.</w:t>
      </w:r>
    </w:p>
    <w:bookmarkEnd w:id="71"/>
    <w:bookmarkStart w:id="72" w:name="ref-coles2024replication"/>
    <w:p>
      <w:pPr>
        <w:pStyle w:val="Literaturverzeichnis"/>
      </w:pPr>
      <w:r>
        <w:rPr>
          <w:vertAlign w:val="superscript"/>
        </w:rPr>
        <w:t xml:space="preserve">*</w:t>
      </w:r>
      <w:r>
        <w:t xml:space="preserve"> </w:t>
      </w:r>
      <w:r>
        <w:t xml:space="preserve">Coles, N. A., McCullough, M., Oishi, S., Dang, A., McCauley, T., Pfattheicher, S., … Sarabia, V. (2024).</w:t>
      </w:r>
      <w:r>
        <w:t xml:space="preserve"> </w:t>
      </w:r>
      <w:r>
        <w:rPr>
          <w:iCs/>
          <w:i/>
        </w:rPr>
        <w:t xml:space="preserve">Unpublished conceptual replication of berry, 1967</w:t>
      </w:r>
      <w:r>
        <w:t xml:space="preserve">.</w:t>
      </w:r>
    </w:p>
    <w:bookmarkEnd w:id="72"/>
    <w:bookmarkStart w:id="73" w:name="ref-coles2023replication"/>
    <w:p>
      <w:pPr>
        <w:pStyle w:val="Literaturverzeichnis"/>
      </w:pPr>
      <w:r>
        <w:rPr>
          <w:vertAlign w:val="superscript"/>
        </w:rPr>
        <w:t xml:space="preserve">*</w:t>
      </w:r>
      <w:r>
        <w:t xml:space="preserve"> </w:t>
      </w:r>
      <w:r>
        <w:t xml:space="preserve">Coles, N. A., Wyatt, M., &amp; Frank, M. C. (2023).</w:t>
      </w:r>
      <w:r>
        <w:t xml:space="preserve"> </w:t>
      </w:r>
      <w:r>
        <w:rPr>
          <w:iCs/>
          <w:i/>
        </w:rPr>
        <w:t xml:space="preserve">Coles, wyatt, and frank replication of coles et al. 2022</w:t>
      </w:r>
      <w:r>
        <w:t xml:space="preserve">.</w:t>
      </w:r>
    </w:p>
    <w:bookmarkEnd w:id="73"/>
    <w:bookmarkStart w:id="74" w:name="ref-cook1970demand"/>
    <w:p>
      <w:pPr>
        <w:pStyle w:val="Literaturverzeichnis"/>
      </w:pPr>
      <w:r>
        <w:t xml:space="preserve">Cook, T. D., Bean, J. R., Calder, B. J., Frey, R., Krovetz, M. L., &amp; Reisman, S. R. (1970). Demand characteristics and three conceptions of the frequently deceived subject.</w:t>
      </w:r>
      <w:r>
        <w:t xml:space="preserve"> </w:t>
      </w:r>
      <w:r>
        <w:rPr>
          <w:iCs/>
          <w:i/>
        </w:rPr>
        <w:t xml:space="preserve">Journal of Personality and Social Psychology</w:t>
      </w:r>
      <w:r>
        <w:t xml:space="preserve">,</w:t>
      </w:r>
      <w:r>
        <w:t xml:space="preserve"> </w:t>
      </w:r>
      <w:r>
        <w:rPr>
          <w:iCs/>
          <w:i/>
        </w:rPr>
        <w:t xml:space="preserve">14</w:t>
      </w:r>
      <w:r>
        <w:t xml:space="preserve">(3), 185–194.</w:t>
      </w:r>
    </w:p>
    <w:bookmarkEnd w:id="74"/>
    <w:bookmarkStart w:id="75" w:name="ref-corneille2022sixty"/>
    <w:p>
      <w:pPr>
        <w:pStyle w:val="Literaturverzeichnis"/>
      </w:pPr>
      <w:r>
        <w:t xml:space="preserve">Corneille, O., &amp; Lush, P. (2023). Sixty years after orne’s american psychologist article: A conceptual framework for subjective experiences elicited by demand characteristics.</w:t>
      </w:r>
      <w:r>
        <w:t xml:space="preserve"> </w:t>
      </w:r>
      <w:r>
        <w:rPr>
          <w:iCs/>
          <w:i/>
        </w:rPr>
        <w:t xml:space="preserve">Personality and Social Psychology Review</w:t>
      </w:r>
      <w:r>
        <w:t xml:space="preserve">,</w:t>
      </w:r>
      <w:r>
        <w:t xml:space="preserve"> </w:t>
      </w:r>
      <w:r>
        <w:rPr>
          <w:iCs/>
          <w:i/>
        </w:rPr>
        <w:t xml:space="preserve">27</w:t>
      </w:r>
      <w:r>
        <w:t xml:space="preserve">(1), 81–101.</w:t>
      </w:r>
    </w:p>
    <w:bookmarkEnd w:id="75"/>
    <w:bookmarkStart w:id="76" w:name="ref-cramer2004effect"/>
    <w:p>
      <w:pPr>
        <w:pStyle w:val="Literaturverzeichnis"/>
      </w:pPr>
      <w:r>
        <w:rPr>
          <w:vertAlign w:val="superscript"/>
        </w:rPr>
        <w:t xml:space="preserve">*</w:t>
      </w:r>
      <w:r>
        <w:t xml:space="preserve"> </w:t>
      </w:r>
      <w:r>
        <w:t xml:space="preserve">Cramer, D. (2004). Effect of the destructive disagreement belief on relationship satisfaction with a romantic partner or closest friend.</w:t>
      </w:r>
      <w:r>
        <w:t xml:space="preserve"> </w:t>
      </w:r>
      <w:r>
        <w:rPr>
          <w:iCs/>
          <w:i/>
        </w:rPr>
        <w:t xml:space="preserve">Psychology and Psychotherapy: Theory, Research and Practice</w:t>
      </w:r>
      <w:r>
        <w:t xml:space="preserve">,</w:t>
      </w:r>
      <w:r>
        <w:t xml:space="preserve"> </w:t>
      </w:r>
      <w:r>
        <w:rPr>
          <w:iCs/>
          <w:i/>
        </w:rPr>
        <w:t xml:space="preserve">77</w:t>
      </w:r>
      <w:r>
        <w:t xml:space="preserve">(1), 121–133.</w:t>
      </w:r>
    </w:p>
    <w:bookmarkEnd w:id="76"/>
    <w:bookmarkStart w:id="77" w:name="ref-cramer2005effect"/>
    <w:p>
      <w:pPr>
        <w:pStyle w:val="Literaturverzeichnis"/>
      </w:pPr>
      <w:r>
        <w:rPr>
          <w:vertAlign w:val="superscript"/>
        </w:rPr>
        <w:t xml:space="preserve">*</w:t>
      </w:r>
      <w:r>
        <w:t xml:space="preserve"> </w:t>
      </w:r>
      <w:r>
        <w:t xml:space="preserve">Cramer, D. (2005). Effect of the destructive disagreement belief on satisfaction with one’s closest friend.</w:t>
      </w:r>
      <w:r>
        <w:t xml:space="preserve"> </w:t>
      </w:r>
      <w:r>
        <w:rPr>
          <w:iCs/>
          <w:i/>
        </w:rPr>
        <w:t xml:space="preserve">The Journal of Psychology</w:t>
      </w:r>
      <w:r>
        <w:t xml:space="preserve">,</w:t>
      </w:r>
      <w:r>
        <w:t xml:space="preserve"> </w:t>
      </w:r>
      <w:r>
        <w:rPr>
          <w:iCs/>
          <w:i/>
        </w:rPr>
        <w:t xml:space="preserve">139</w:t>
      </w:r>
      <w:r>
        <w:t xml:space="preserve">(1), 57–66.</w:t>
      </w:r>
    </w:p>
    <w:bookmarkEnd w:id="77"/>
    <w:bookmarkStart w:id="78" w:name="ref-cramer1995effect"/>
    <w:p>
      <w:pPr>
        <w:pStyle w:val="Literaturverzeichnis"/>
      </w:pPr>
      <w:r>
        <w:rPr>
          <w:vertAlign w:val="superscript"/>
        </w:rPr>
        <w:t xml:space="preserve">*</w:t>
      </w:r>
      <w:r>
        <w:t xml:space="preserve"> </w:t>
      </w:r>
      <w:r>
        <w:t xml:space="preserve">Cramer, D., &amp; Buckland, N. (1995). Effect of rational and irrational statements and demand characteristics on task anxiety.</w:t>
      </w:r>
      <w:r>
        <w:t xml:space="preserve"> </w:t>
      </w:r>
      <w:r>
        <w:rPr>
          <w:iCs/>
          <w:i/>
        </w:rPr>
        <w:t xml:space="preserve">The Journal of Psychology</w:t>
      </w:r>
      <w:r>
        <w:t xml:space="preserve">,</w:t>
      </w:r>
      <w:r>
        <w:t xml:space="preserve"> </w:t>
      </w:r>
      <w:r>
        <w:rPr>
          <w:iCs/>
          <w:i/>
        </w:rPr>
        <w:t xml:space="preserve">129</w:t>
      </w:r>
      <w:r>
        <w:t xml:space="preserve">(3), 269–275.</w:t>
      </w:r>
    </w:p>
    <w:bookmarkEnd w:id="78"/>
    <w:bookmarkStart w:id="79" w:name="ref-downs1998feasibility"/>
    <w:p>
      <w:pPr>
        <w:pStyle w:val="Literaturverzeichnis"/>
      </w:pPr>
      <w:r>
        <w:t xml:space="preserve">Downs, S. H., &amp; Black, N. (1998). The feasibility of creating a checklist for the assessment of the methodological quality both of randomised and non-randomised studies of health care interventions.</w:t>
      </w:r>
      <w:r>
        <w:t xml:space="preserve"> </w:t>
      </w:r>
      <w:r>
        <w:rPr>
          <w:iCs/>
          <w:i/>
        </w:rPr>
        <w:t xml:space="preserve">Journal of Epidemiology &amp; Community Health</w:t>
      </w:r>
      <w:r>
        <w:t xml:space="preserve">,</w:t>
      </w:r>
      <w:r>
        <w:t xml:space="preserve"> </w:t>
      </w:r>
      <w:r>
        <w:rPr>
          <w:iCs/>
          <w:i/>
        </w:rPr>
        <w:t xml:space="preserve">52</w:t>
      </w:r>
      <w:r>
        <w:t xml:space="preserve">(6), 377–384.</w:t>
      </w:r>
    </w:p>
    <w:bookmarkEnd w:id="79"/>
    <w:bookmarkStart w:id="80" w:name="ref-drevon2017intercoder"/>
    <w:p>
      <w:pPr>
        <w:pStyle w:val="Literaturverzeichnis"/>
      </w:pPr>
      <w:r>
        <w:t xml:space="preserve">Drevon, D., Fursa, S. R., &amp; Malcolm, A. L. (2017). Intercoder reliability and validity of WebPlotDigitizer in extracting graphed data.</w:t>
      </w:r>
      <w:r>
        <w:t xml:space="preserve"> </w:t>
      </w:r>
      <w:r>
        <w:rPr>
          <w:iCs/>
          <w:i/>
        </w:rPr>
        <w:t xml:space="preserve">Behavior Modification</w:t>
      </w:r>
      <w:r>
        <w:t xml:space="preserve">,</w:t>
      </w:r>
      <w:r>
        <w:t xml:space="preserve"> </w:t>
      </w:r>
      <w:r>
        <w:rPr>
          <w:iCs/>
          <w:i/>
        </w:rPr>
        <w:t xml:space="preserve">41</w:t>
      </w:r>
      <w:r>
        <w:t xml:space="preserve">(2), 323–339.</w:t>
      </w:r>
    </w:p>
    <w:bookmarkEnd w:id="80"/>
    <w:bookmarkStart w:id="81" w:name="ref-durgin2012social"/>
    <w:p>
      <w:pPr>
        <w:pStyle w:val="Literaturverzeichnis"/>
      </w:pPr>
      <w:r>
        <w:rPr>
          <w:vertAlign w:val="superscript"/>
        </w:rPr>
        <w:t xml:space="preserve">*</w:t>
      </w:r>
      <w:r>
        <w:t xml:space="preserve"> </w:t>
      </w:r>
      <w:r>
        <w:t xml:space="preserve">Durgin, F. H., Klein, B., Spiegel, A., Strawser, C. J., &amp; Williams, M. (2012). The social psychology of perception experiments: Hills, backpacks, glucose, and the problem of generalizability.</w:t>
      </w:r>
      <w:r>
        <w:t xml:space="preserve"> </w:t>
      </w:r>
      <w:r>
        <w:rPr>
          <w:iCs/>
          <w:i/>
        </w:rPr>
        <w:t xml:space="preserve">Journal of Experimental Psychology: Human Perception and Performance</w:t>
      </w:r>
      <w:r>
        <w:t xml:space="preserve">,</w:t>
      </w:r>
      <w:r>
        <w:t xml:space="preserve"> </w:t>
      </w:r>
      <w:r>
        <w:rPr>
          <w:iCs/>
          <w:i/>
        </w:rPr>
        <w:t xml:space="preserve">38</w:t>
      </w:r>
      <w:r>
        <w:t xml:space="preserve">(6), 1582.</w:t>
      </w:r>
    </w:p>
    <w:bookmarkEnd w:id="81"/>
    <w:bookmarkStart w:id="82" w:name="ref-earn1979experimental"/>
    <w:p>
      <w:pPr>
        <w:pStyle w:val="Literaturverzeichnis"/>
      </w:pPr>
      <w:r>
        <w:rPr>
          <w:vertAlign w:val="superscript"/>
        </w:rPr>
        <w:t xml:space="preserve">*</w:t>
      </w:r>
      <w:r>
        <w:t xml:space="preserve"> </w:t>
      </w:r>
      <w:r>
        <w:t xml:space="preserve">Earn, B. M. (1979).</w:t>
      </w:r>
      <w:r>
        <w:t xml:space="preserve"> </w:t>
      </w:r>
      <w:r>
        <w:rPr>
          <w:iCs/>
          <w:i/>
        </w:rPr>
        <w:t xml:space="preserve">Experimental compensation, task interest and the cooperation with demand characteristics of volunteer and sign-up subjects.</w:t>
      </w:r>
      <w:r>
        <w:t xml:space="preserve"> </w:t>
      </w:r>
      <w:r>
        <w:t xml:space="preserve">(PhD thesis).</w:t>
      </w:r>
    </w:p>
    <w:bookmarkEnd w:id="82"/>
    <w:bookmarkStart w:id="83" w:name="ref-fillenbaun1970more"/>
    <w:p>
      <w:pPr>
        <w:pStyle w:val="Literaturverzeichnis"/>
      </w:pPr>
      <w:r>
        <w:t xml:space="preserve">Fillenbaun, S., &amp; Frey, R. (1970). More on the" faithful" behavior of suspicious subjects.</w:t>
      </w:r>
      <w:r>
        <w:t xml:space="preserve"> </w:t>
      </w:r>
      <w:r>
        <w:rPr>
          <w:iCs/>
          <w:i/>
        </w:rPr>
        <w:t xml:space="preserve">Journal of Personality</w:t>
      </w:r>
      <w:r>
        <w:t xml:space="preserve">,</w:t>
      </w:r>
      <w:r>
        <w:t xml:space="preserve"> </w:t>
      </w:r>
      <w:r>
        <w:rPr>
          <w:iCs/>
          <w:i/>
        </w:rPr>
        <w:t xml:space="preserve">38</w:t>
      </w:r>
      <w:r>
        <w:t xml:space="preserve">(1), 43–51.</w:t>
      </w:r>
    </w:p>
    <w:bookmarkEnd w:id="83"/>
    <w:bookmarkStart w:id="84" w:name="ref-flake2020measurement"/>
    <w:p>
      <w:pPr>
        <w:pStyle w:val="Literaturverzeichnis"/>
      </w:pPr>
      <w:r>
        <w:t xml:space="preserve">Flake, J. K., &amp; Fried, E. I. (2020). Measurement schmeasurement: Questionable measurement practices and how to avoid them.</w:t>
      </w:r>
      <w:r>
        <w:t xml:space="preserve"> </w:t>
      </w:r>
      <w:r>
        <w:rPr>
          <w:iCs/>
          <w:i/>
        </w:rPr>
        <w:t xml:space="preserve">Advances in Methods and Practices in Psychological Science</w:t>
      </w:r>
      <w:r>
        <w:t xml:space="preserve">,</w:t>
      </w:r>
      <w:r>
        <w:t xml:space="preserve"> </w:t>
      </w:r>
      <w:r>
        <w:rPr>
          <w:iCs/>
          <w:i/>
        </w:rPr>
        <w:t xml:space="preserve">3</w:t>
      </w:r>
      <w:r>
        <w:t xml:space="preserve">(4), 456–465.</w:t>
      </w:r>
    </w:p>
    <w:bookmarkEnd w:id="84"/>
    <w:bookmarkStart w:id="85" w:name="ref-franco2014publication"/>
    <w:p>
      <w:pPr>
        <w:pStyle w:val="Literaturverzeichnis"/>
      </w:pPr>
      <w:r>
        <w:t xml:space="preserve">Franco, A., Malhotra, N., &amp; Simonovits, G. (2014). Publication bias in the social sciences: Unlocking the file drawer.</w:t>
      </w:r>
      <w:r>
        <w:t xml:space="preserve"> </w:t>
      </w:r>
      <w:r>
        <w:rPr>
          <w:iCs/>
          <w:i/>
        </w:rPr>
        <w:t xml:space="preserve">Science</w:t>
      </w:r>
      <w:r>
        <w:t xml:space="preserve">,</w:t>
      </w:r>
      <w:r>
        <w:t xml:space="preserve"> </w:t>
      </w:r>
      <w:r>
        <w:rPr>
          <w:iCs/>
          <w:i/>
        </w:rPr>
        <w:t xml:space="preserve">345</w:t>
      </w:r>
      <w:r>
        <w:t xml:space="preserve">(6203), 1502–1505.</w:t>
      </w:r>
    </w:p>
    <w:bookmarkEnd w:id="85"/>
    <w:bookmarkStart w:id="86" w:name="ref-frank2023experimentology"/>
    <w:p>
      <w:pPr>
        <w:pStyle w:val="Literaturverzeichnis"/>
      </w:pPr>
      <w:r>
        <w:t xml:space="preserve">Frank, M. C., Braginsky, M., Cachia, J., Coles, N., Hardwicke, T., Hawkins, R., … Williams, R. (2023).</w:t>
      </w:r>
      <w:r>
        <w:t xml:space="preserve"> </w:t>
      </w:r>
      <w:r>
        <w:rPr>
          <w:iCs/>
          <w:i/>
        </w:rPr>
        <w:t xml:space="preserve">Experimentology: An open science approach to experimental psychology methods</w:t>
      </w:r>
      <w:r>
        <w:t xml:space="preserve">. Boston, MA: MIT Press.</w:t>
      </w:r>
    </w:p>
    <w:bookmarkEnd w:id="86"/>
    <w:bookmarkStart w:id="87" w:name="ref-fresson2017role"/>
    <w:p>
      <w:pPr>
        <w:pStyle w:val="Literaturverzeichnis"/>
      </w:pPr>
      <w:r>
        <w:rPr>
          <w:vertAlign w:val="superscript"/>
        </w:rPr>
        <w:t xml:space="preserve">*</w:t>
      </w:r>
      <w:r>
        <w:t xml:space="preserve"> </w:t>
      </w:r>
      <w:r>
        <w:t xml:space="preserve">Fresson, M., Dardenne, B., Geurten, M., Anzaldi, L., &amp; Meulemans, T. (2017). The role of self-transcendence and cognitive processes in the response expectancy effect.</w:t>
      </w:r>
      <w:r>
        <w:t xml:space="preserve"> </w:t>
      </w:r>
      <w:r>
        <w:rPr>
          <w:iCs/>
          <w:i/>
        </w:rPr>
        <w:t xml:space="preserve">Psychologica Belgica</w:t>
      </w:r>
      <w:r>
        <w:t xml:space="preserve">,</w:t>
      </w:r>
      <w:r>
        <w:t xml:space="preserve"> </w:t>
      </w:r>
      <w:r>
        <w:rPr>
          <w:iCs/>
          <w:i/>
        </w:rPr>
        <w:t xml:space="preserve">57</w:t>
      </w:r>
      <w:r>
        <w:t xml:space="preserve">(2), 77–92.</w:t>
      </w:r>
    </w:p>
    <w:bookmarkEnd w:id="87"/>
    <w:bookmarkStart w:id="88" w:name="ref-gergen1973social"/>
    <w:p>
      <w:pPr>
        <w:pStyle w:val="Literaturverzeichnis"/>
      </w:pPr>
      <w:r>
        <w:t xml:space="preserve">Gergen, K. J. (1973). Social psychology as history.</w:t>
      </w:r>
      <w:r>
        <w:t xml:space="preserve"> </w:t>
      </w:r>
      <w:r>
        <w:rPr>
          <w:iCs/>
          <w:i/>
        </w:rPr>
        <w:t xml:space="preserve">Journal of Personality and Social Psychology</w:t>
      </w:r>
      <w:r>
        <w:t xml:space="preserve">,</w:t>
      </w:r>
      <w:r>
        <w:t xml:space="preserve"> </w:t>
      </w:r>
      <w:r>
        <w:rPr>
          <w:iCs/>
          <w:i/>
        </w:rPr>
        <w:t xml:space="preserve">26</w:t>
      </w:r>
      <w:r>
        <w:t xml:space="preserve">(2), 309.</w:t>
      </w:r>
    </w:p>
    <w:bookmarkEnd w:id="88"/>
    <w:bookmarkStart w:id="89" w:name="ref-hayes1967two"/>
    <w:p>
      <w:pPr>
        <w:pStyle w:val="Literaturverzeichnis"/>
      </w:pPr>
      <w:r>
        <w:t xml:space="preserve">Hayes, C., &amp; King, W. (1967). Two types of phenomenal instructions for size and distance judgments of objects presented on a two-dimensional plane.</w:t>
      </w:r>
      <w:r>
        <w:t xml:space="preserve"> </w:t>
      </w:r>
      <w:r>
        <w:rPr>
          <w:iCs/>
          <w:i/>
        </w:rPr>
        <w:t xml:space="preserve">Perception &amp; Psychophysics</w:t>
      </w:r>
      <w:r>
        <w:t xml:space="preserve">,</w:t>
      </w:r>
      <w:r>
        <w:t xml:space="preserve"> </w:t>
      </w:r>
      <w:r>
        <w:rPr>
          <w:iCs/>
          <w:i/>
        </w:rPr>
        <w:t xml:space="preserve">2</w:t>
      </w:r>
      <w:r>
        <w:t xml:space="preserve">(11), 556–558.</w:t>
      </w:r>
    </w:p>
    <w:bookmarkEnd w:id="89"/>
    <w:bookmarkStart w:id="90" w:name="ref-hoogeveen2018did"/>
    <w:p>
      <w:pPr>
        <w:pStyle w:val="Literaturverzeichnis"/>
      </w:pPr>
      <w:r>
        <w:rPr>
          <w:vertAlign w:val="superscript"/>
        </w:rPr>
        <w:t xml:space="preserve">*</w:t>
      </w:r>
      <w:r>
        <w:t xml:space="preserve"> </w:t>
      </w:r>
      <w:r>
        <w:t xml:space="preserve">Hoogeveen, S., Schjoedt, U., &amp; Elk, M. van. (2018). Did i do that? Expectancy effects of brain stimulation on error-related negativity and sense of agency.</w:t>
      </w:r>
      <w:r>
        <w:t xml:space="preserve"> </w:t>
      </w:r>
      <w:r>
        <w:rPr>
          <w:iCs/>
          <w:i/>
        </w:rPr>
        <w:t xml:space="preserve">Journal of Cognitive Neuroscience</w:t>
      </w:r>
      <w:r>
        <w:t xml:space="preserve">,</w:t>
      </w:r>
      <w:r>
        <w:t xml:space="preserve"> </w:t>
      </w:r>
      <w:r>
        <w:rPr>
          <w:iCs/>
          <w:i/>
        </w:rPr>
        <w:t xml:space="preserve">30</w:t>
      </w:r>
      <w:r>
        <w:t xml:space="preserve">(11), 1720–1733.</w:t>
      </w:r>
    </w:p>
    <w:bookmarkEnd w:id="90"/>
    <w:bookmarkStart w:id="91" w:name="ref-isager2022student"/>
    <w:p>
      <w:pPr>
        <w:pStyle w:val="Literaturverzeichnis"/>
      </w:pPr>
      <w:r>
        <w:rPr>
          <w:vertAlign w:val="superscript"/>
        </w:rPr>
        <w:t xml:space="preserve">*</w:t>
      </w:r>
      <w:r>
        <w:t xml:space="preserve"> </w:t>
      </w:r>
      <w:r>
        <w:t xml:space="preserve">Isager, P. (2022).</w:t>
      </w:r>
      <w:r>
        <w:t xml:space="preserve"> </w:t>
      </w:r>
      <w:r>
        <w:rPr>
          <w:iCs/>
          <w:i/>
        </w:rPr>
        <w:t xml:space="preserve">Student replication of coles et al. 2022</w:t>
      </w:r>
      <w:r>
        <w:t xml:space="preserve">.</w:t>
      </w:r>
    </w:p>
    <w:bookmarkEnd w:id="91"/>
    <w:bookmarkStart w:id="92" w:name="ref-johnson2021toward"/>
    <w:p>
      <w:pPr>
        <w:pStyle w:val="Literaturverzeichnis"/>
      </w:pPr>
      <w:r>
        <w:t xml:space="preserve">Johnson, B. T. (2021). Toward a more transparent, rigorous, and generative psychology.</w:t>
      </w:r>
      <w:r>
        <w:t xml:space="preserve"> </w:t>
      </w:r>
      <w:r>
        <w:rPr>
          <w:iCs/>
          <w:i/>
        </w:rPr>
        <w:t xml:space="preserve">Psychological Bulletin</w:t>
      </w:r>
      <w:r>
        <w:t xml:space="preserve">,</w:t>
      </w:r>
      <w:r>
        <w:t xml:space="preserve"> </w:t>
      </w:r>
      <w:r>
        <w:rPr>
          <w:iCs/>
          <w:i/>
        </w:rPr>
        <w:t xml:space="preserve">147</w:t>
      </w:r>
      <w:r>
        <w:t xml:space="preserve">(1), 1–15.</w:t>
      </w:r>
    </w:p>
    <w:bookmarkEnd w:id="92"/>
    <w:bookmarkStart w:id="93" w:name="ref-kanter2004experimental"/>
    <w:p>
      <w:pPr>
        <w:pStyle w:val="Literaturverzeichnis"/>
      </w:pPr>
      <w:r>
        <w:rPr>
          <w:vertAlign w:val="superscript"/>
        </w:rPr>
        <w:t xml:space="preserve">*</w:t>
      </w:r>
      <w:r>
        <w:t xml:space="preserve"> </w:t>
      </w:r>
      <w:r>
        <w:t xml:space="preserve">Kanter, J. W., Kohlenberg, R. J., &amp; Loftus, E. F. (2004). Experimental and psychotherapeutic demand characteristics and the cognitive therapy rationale: An analogue study.</w:t>
      </w:r>
      <w:r>
        <w:t xml:space="preserve"> </w:t>
      </w:r>
      <w:r>
        <w:rPr>
          <w:iCs/>
          <w:i/>
        </w:rPr>
        <w:t xml:space="preserve">Cognitive Therapy and Research</w:t>
      </w:r>
      <w:r>
        <w:t xml:space="preserve">,</w:t>
      </w:r>
      <w:r>
        <w:t xml:space="preserve"> </w:t>
      </w:r>
      <w:r>
        <w:rPr>
          <w:iCs/>
          <w:i/>
        </w:rPr>
        <w:t xml:space="preserve">28</w:t>
      </w:r>
      <w:r>
        <w:t xml:space="preserve">, 229–239.</w:t>
      </w:r>
    </w:p>
    <w:bookmarkEnd w:id="93"/>
    <w:bookmarkStart w:id="94" w:name="ref-kenealy1988validation"/>
    <w:p>
      <w:pPr>
        <w:pStyle w:val="Literaturverzeichnis"/>
      </w:pPr>
      <w:r>
        <w:rPr>
          <w:vertAlign w:val="superscript"/>
        </w:rPr>
        <w:t xml:space="preserve">*</w:t>
      </w:r>
      <w:r>
        <w:t xml:space="preserve"> </w:t>
      </w:r>
      <w:r>
        <w:t xml:space="preserve">Kenealy, P. (1988). Validation of a music mood induction procedure: Some preliminary findings.</w:t>
      </w:r>
      <w:r>
        <w:t xml:space="preserve"> </w:t>
      </w:r>
      <w:r>
        <w:rPr>
          <w:iCs/>
          <w:i/>
        </w:rPr>
        <w:t xml:space="preserve">Cognition &amp; Emotion</w:t>
      </w:r>
      <w:r>
        <w:t xml:space="preserve">,</w:t>
      </w:r>
      <w:r>
        <w:t xml:space="preserve"> </w:t>
      </w:r>
      <w:r>
        <w:rPr>
          <w:iCs/>
          <w:i/>
        </w:rPr>
        <w:t xml:space="preserve">2</w:t>
      </w:r>
      <w:r>
        <w:t xml:space="preserve">(1), 41–48.</w:t>
      </w:r>
    </w:p>
    <w:bookmarkEnd w:id="94"/>
    <w:bookmarkStart w:id="95" w:name="ref-kersbergen2019hypothesis"/>
    <w:p>
      <w:pPr>
        <w:pStyle w:val="Literaturverzeichnis"/>
      </w:pPr>
      <w:r>
        <w:rPr>
          <w:vertAlign w:val="superscript"/>
        </w:rPr>
        <w:t xml:space="preserve">*</w:t>
      </w:r>
      <w:r>
        <w:t xml:space="preserve"> </w:t>
      </w:r>
      <w:r>
        <w:t xml:space="preserve">Kersbergen, I., Whitelock, V., Haynes, A., Schroor, M., &amp; Robinson, E. (2019). Hypothesis awareness as a demand characteristic in laboratory-based eating behaviour research: An experimental study.</w:t>
      </w:r>
      <w:r>
        <w:t xml:space="preserve"> </w:t>
      </w:r>
      <w:r>
        <w:rPr>
          <w:iCs/>
          <w:i/>
        </w:rPr>
        <w:t xml:space="preserve">Appetite</w:t>
      </w:r>
      <w:r>
        <w:t xml:space="preserve">,</w:t>
      </w:r>
      <w:r>
        <w:t xml:space="preserve"> </w:t>
      </w:r>
      <w:r>
        <w:rPr>
          <w:iCs/>
          <w:i/>
        </w:rPr>
        <w:t xml:space="preserve">141</w:t>
      </w:r>
      <w:r>
        <w:t xml:space="preserve">, 104318.</w:t>
      </w:r>
    </w:p>
    <w:bookmarkEnd w:id="95"/>
    <w:bookmarkStart w:id="96" w:name="ref-lamberth1971similarity"/>
    <w:p>
      <w:pPr>
        <w:pStyle w:val="Literaturverzeichnis"/>
      </w:pPr>
      <w:r>
        <w:rPr>
          <w:vertAlign w:val="superscript"/>
        </w:rPr>
        <w:t xml:space="preserve">*</w:t>
      </w:r>
      <w:r>
        <w:t xml:space="preserve"> </w:t>
      </w:r>
      <w:r>
        <w:t xml:space="preserve">Lamberth, J., &amp; Byrne, D. (1971). Similarity-attraction or demand characteristics.</w:t>
      </w:r>
      <w:r>
        <w:t xml:space="preserve"> </w:t>
      </w:r>
      <w:r>
        <w:rPr>
          <w:iCs/>
          <w:i/>
        </w:rPr>
        <w:t xml:space="preserve">Personality</w:t>
      </w:r>
      <w:r>
        <w:t xml:space="preserve">,</w:t>
      </w:r>
      <w:r>
        <w:t xml:space="preserve"> </w:t>
      </w:r>
      <w:r>
        <w:rPr>
          <w:iCs/>
          <w:i/>
        </w:rPr>
        <w:t xml:space="preserve">2</w:t>
      </w:r>
      <w:r>
        <w:t xml:space="preserve">(2), 77–91.</w:t>
      </w:r>
    </w:p>
    <w:bookmarkEnd w:id="96"/>
    <w:bookmarkStart w:id="97" w:name="ref-lana1971subject"/>
    <w:p>
      <w:pPr>
        <w:pStyle w:val="Literaturverzeichnis"/>
      </w:pPr>
      <w:r>
        <w:rPr>
          <w:vertAlign w:val="superscript"/>
        </w:rPr>
        <w:t xml:space="preserve">*</w:t>
      </w:r>
      <w:r>
        <w:t xml:space="preserve"> </w:t>
      </w:r>
      <w:r>
        <w:t xml:space="preserve">Lana, R. E., &amp; Menapace, R. H. (1971). Subject commitment and demand characteristics in attitude change.</w:t>
      </w:r>
      <w:r>
        <w:t xml:space="preserve"> </w:t>
      </w:r>
      <w:r>
        <w:rPr>
          <w:iCs/>
          <w:i/>
        </w:rPr>
        <w:t xml:space="preserve">Journal of Personality and Social Psychology</w:t>
      </w:r>
      <w:r>
        <w:t xml:space="preserve">,</w:t>
      </w:r>
      <w:r>
        <w:t xml:space="preserve"> </w:t>
      </w:r>
      <w:r>
        <w:rPr>
          <w:iCs/>
          <w:i/>
        </w:rPr>
        <w:t xml:space="preserve">20</w:t>
      </w:r>
      <w:r>
        <w:t xml:space="preserve">(2), 136.</w:t>
      </w:r>
    </w:p>
    <w:bookmarkEnd w:id="97"/>
    <w:bookmarkStart w:id="98" w:name="ref-larsen2011further"/>
    <w:p>
      <w:pPr>
        <w:pStyle w:val="Literaturverzeichnis"/>
      </w:pPr>
      <w:r>
        <w:rPr>
          <w:vertAlign w:val="superscript"/>
        </w:rPr>
        <w:t xml:space="preserve">*</w:t>
      </w:r>
      <w:r>
        <w:t xml:space="preserve"> </w:t>
      </w:r>
      <w:r>
        <w:t xml:space="preserve">Larsen, J. T., &amp; McGraw, A. P. (2011). Further evidence for mixed emotions.</w:t>
      </w:r>
      <w:r>
        <w:t xml:space="preserve"> </w:t>
      </w:r>
      <w:r>
        <w:rPr>
          <w:iCs/>
          <w:i/>
        </w:rPr>
        <w:t xml:space="preserve">Journal of Personality and Social Psychology</w:t>
      </w:r>
      <w:r>
        <w:t xml:space="preserve">,</w:t>
      </w:r>
      <w:r>
        <w:t xml:space="preserve"> </w:t>
      </w:r>
      <w:r>
        <w:rPr>
          <w:iCs/>
          <w:i/>
        </w:rPr>
        <w:t xml:space="preserve">100</w:t>
      </w:r>
      <w:r>
        <w:t xml:space="preserve">(6), 1095–1110.</w:t>
      </w:r>
    </w:p>
    <w:bookmarkEnd w:id="98"/>
    <w:bookmarkStart w:id="99" w:name="ref-lovakov2021empirically"/>
    <w:p>
      <w:pPr>
        <w:pStyle w:val="Literaturverzeichnis"/>
      </w:pPr>
      <w:r>
        <w:t xml:space="preserve">Lovakov, A., &amp; Agadullina, E. R. (2021). Empirically derived guidelines for effect size interpretation in social psychology.</w:t>
      </w:r>
      <w:r>
        <w:t xml:space="preserve"> </w:t>
      </w:r>
      <w:r>
        <w:rPr>
          <w:iCs/>
          <w:i/>
        </w:rPr>
        <w:t xml:space="preserve">European Journal of Social Psychology</w:t>
      </w:r>
      <w:r>
        <w:t xml:space="preserve">,</w:t>
      </w:r>
      <w:r>
        <w:t xml:space="preserve"> </w:t>
      </w:r>
      <w:r>
        <w:rPr>
          <w:iCs/>
          <w:i/>
        </w:rPr>
        <w:t xml:space="preserve">51</w:t>
      </w:r>
      <w:r>
        <w:t xml:space="preserve">(3), 485–504.</w:t>
      </w:r>
    </w:p>
    <w:bookmarkEnd w:id="99"/>
    <w:bookmarkStart w:id="101" w:name="ref-R-performance"/>
    <w:p>
      <w:pPr>
        <w:pStyle w:val="Literaturverzeichnis"/>
      </w:pPr>
      <w:r>
        <w:t xml:space="preserve">Lüdecke, D., Ben-Shachar, M. S., Patil, I., Waggoner, P., &amp; Makowski, D. (2021).</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w:t>
      </w:r>
      <w:r>
        <w:t xml:space="preserve"> </w:t>
      </w:r>
      <w:r>
        <w:rPr>
          <w:iCs/>
          <w:i/>
        </w:rPr>
        <w:t xml:space="preserve">Journal of Open Source Software</w:t>
      </w:r>
      <w:r>
        <w:t xml:space="preserve">,</w:t>
      </w:r>
      <w:r>
        <w:t xml:space="preserve"> </w:t>
      </w:r>
      <w:r>
        <w:rPr>
          <w:iCs/>
          <w:i/>
        </w:rPr>
        <w:t xml:space="preserve">6</w:t>
      </w:r>
      <w:r>
        <w:t xml:space="preserve">(60), 3139.</w:t>
      </w:r>
      <w:r>
        <w:t xml:space="preserve"> </w:t>
      </w:r>
      <w:hyperlink r:id="rId100">
        <w:r>
          <w:rPr>
            <w:rStyle w:val="Hyperlink"/>
          </w:rPr>
          <w:t xml:space="preserve">https://doi.org/10.21105/joss.03139</w:t>
        </w:r>
      </w:hyperlink>
    </w:p>
    <w:bookmarkEnd w:id="101"/>
    <w:bookmarkStart w:id="102" w:name="ref-martin2018attention"/>
    <w:p>
      <w:pPr>
        <w:pStyle w:val="Literaturverzeichnis"/>
      </w:pPr>
      <w:r>
        <w:rPr>
          <w:vertAlign w:val="superscript"/>
        </w:rPr>
        <w:t xml:space="preserve">*</w:t>
      </w:r>
      <w:r>
        <w:t xml:space="preserve"> </w:t>
      </w:r>
      <w:r>
        <w:t xml:space="preserve">Martin, J.-R., Sackur, J., &amp; Dienes, Z. (2018). Attention or instruction: Do sustained attentional abilities really differ between high and low hypnotisable persons?</w:t>
      </w:r>
      <w:r>
        <w:t xml:space="preserve"> </w:t>
      </w:r>
      <w:r>
        <w:rPr>
          <w:iCs/>
          <w:i/>
        </w:rPr>
        <w:t xml:space="preserve">Psychological Research</w:t>
      </w:r>
      <w:r>
        <w:t xml:space="preserve">,</w:t>
      </w:r>
      <w:r>
        <w:t xml:space="preserve"> </w:t>
      </w:r>
      <w:r>
        <w:rPr>
          <w:iCs/>
          <w:i/>
        </w:rPr>
        <w:t xml:space="preserve">82</w:t>
      </w:r>
      <w:r>
        <w:t xml:space="preserve">(4), 700–707.</w:t>
      </w:r>
    </w:p>
    <w:bookmarkEnd w:id="102"/>
    <w:bookmarkStart w:id="103" w:name="ref-masling1966role"/>
    <w:p>
      <w:pPr>
        <w:pStyle w:val="Literaturverzeichnis"/>
      </w:pPr>
      <w:r>
        <w:t xml:space="preserve">Masling, J. (1966). Role-related behavior of the subject and psychologist and its effects upon psychological data.</w:t>
      </w:r>
      <w:r>
        <w:t xml:space="preserve"> </w:t>
      </w:r>
      <w:r>
        <w:rPr>
          <w:iCs/>
          <w:i/>
        </w:rPr>
        <w:t xml:space="preserve">Nebraska Symposium on Motivation</w:t>
      </w:r>
      <w:r>
        <w:t xml:space="preserve">,</w:t>
      </w:r>
      <w:r>
        <w:t xml:space="preserve"> </w:t>
      </w:r>
      <w:r>
        <w:rPr>
          <w:iCs/>
          <w:i/>
        </w:rPr>
        <w:t xml:space="preserve">14</w:t>
      </w:r>
      <w:r>
        <w:t xml:space="preserve">, 67–103.</w:t>
      </w:r>
    </w:p>
    <w:bookmarkEnd w:id="103"/>
    <w:bookmarkStart w:id="105" w:name="ref-R-PublicationBias"/>
    <w:p>
      <w:pPr>
        <w:pStyle w:val="Literaturverzeichnis"/>
      </w:pPr>
      <w:r>
        <w:t xml:space="preserve">Mathur, Maya B., &amp; VanderWeele, T. J. (2020a).</w:t>
      </w:r>
      <w:r>
        <w:t xml:space="preserve"> </w:t>
      </w:r>
      <w:r>
        <w:rPr>
          <w:iCs/>
          <w:i/>
        </w:rPr>
        <w:t xml:space="preserve">PublicationBias: Sensitivity analysis for publication bias in meta-analyses</w:t>
      </w:r>
      <w:r>
        <w:t xml:space="preserve">. Retrieved from</w:t>
      </w:r>
      <w:r>
        <w:t xml:space="preserve"> </w:t>
      </w:r>
      <w:hyperlink r:id="rId104">
        <w:r>
          <w:rPr>
            <w:rStyle w:val="Hyperlink"/>
          </w:rPr>
          <w:t xml:space="preserve">https://CRAN.R-project.org/package=PublicationBias</w:t>
        </w:r>
      </w:hyperlink>
    </w:p>
    <w:bookmarkEnd w:id="105"/>
    <w:bookmarkStart w:id="106" w:name="ref-mathur2020sensitivity"/>
    <w:p>
      <w:pPr>
        <w:pStyle w:val="Literaturverzeichnis"/>
      </w:pPr>
      <w:r>
        <w:t xml:space="preserve">Mathur, Maya B., &amp; VanderWeele, T. J. (2020b). Sensitivity analysis for publication bias in meta-analyses.</w:t>
      </w:r>
      <w:r>
        <w:t xml:space="preserve"> </w:t>
      </w:r>
      <w:r>
        <w:rPr>
          <w:iCs/>
          <w:i/>
        </w:rPr>
        <w:t xml:space="preserve">Journal of the Royal Statistical Society Series C: Applied Statistics</w:t>
      </w:r>
      <w:r>
        <w:t xml:space="preserve">,</w:t>
      </w:r>
      <w:r>
        <w:t xml:space="preserve"> </w:t>
      </w:r>
      <w:r>
        <w:rPr>
          <w:iCs/>
          <w:i/>
        </w:rPr>
        <w:t xml:space="preserve">69</w:t>
      </w:r>
      <w:r>
        <w:t xml:space="preserve">(5), 1091–1119.</w:t>
      </w:r>
    </w:p>
    <w:bookmarkEnd w:id="106"/>
    <w:bookmarkStart w:id="107" w:name="ref-mcginley1975subject"/>
    <w:p>
      <w:pPr>
        <w:pStyle w:val="Literaturverzeichnis"/>
      </w:pPr>
      <w:r>
        <w:rPr>
          <w:vertAlign w:val="superscript"/>
        </w:rPr>
        <w:t xml:space="preserve">*</w:t>
      </w:r>
      <w:r>
        <w:t xml:space="preserve"> </w:t>
      </w:r>
      <w:r>
        <w:t xml:space="preserve">McGinley, H., Kaplan, M., &amp; Kinsey, T. (1975). Subject effects and demand characteristics.</w:t>
      </w:r>
      <w:r>
        <w:t xml:space="preserve"> </w:t>
      </w:r>
      <w:r>
        <w:rPr>
          <w:iCs/>
          <w:i/>
        </w:rPr>
        <w:t xml:space="preserve">Psychological Reports</w:t>
      </w:r>
      <w:r>
        <w:t xml:space="preserve">,</w:t>
      </w:r>
      <w:r>
        <w:t xml:space="preserve"> </w:t>
      </w:r>
      <w:r>
        <w:rPr>
          <w:iCs/>
          <w:i/>
        </w:rPr>
        <w:t xml:space="preserve">36</w:t>
      </w:r>
      <w:r>
        <w:t xml:space="preserve">(1), 267–278.</w:t>
      </w:r>
    </w:p>
    <w:bookmarkEnd w:id="107"/>
    <w:bookmarkStart w:id="108" w:name="ref-mcglynn1972experimental"/>
    <w:p>
      <w:pPr>
        <w:pStyle w:val="Literaturverzeichnis"/>
      </w:pPr>
      <w:r>
        <w:rPr>
          <w:vertAlign w:val="superscript"/>
        </w:rPr>
        <w:t xml:space="preserve">*</w:t>
      </w:r>
      <w:r>
        <w:t xml:space="preserve"> </w:t>
      </w:r>
      <w:r>
        <w:t xml:space="preserve">McGlynn, F. D., Gaynor, R., &amp; Puhr, J. (1972). Experimental desensitization of snake-avoidance after an instructional manipulation.</w:t>
      </w:r>
      <w:r>
        <w:t xml:space="preserve"> </w:t>
      </w:r>
      <w:r>
        <w:rPr>
          <w:iCs/>
          <w:i/>
        </w:rPr>
        <w:t xml:space="preserve">Journal of Clinical Psychology</w:t>
      </w:r>
      <w:r>
        <w:t xml:space="preserve">.</w:t>
      </w:r>
    </w:p>
    <w:bookmarkEnd w:id="108"/>
    <w:bookmarkStart w:id="109" w:name="ref-mummolo2019demand"/>
    <w:p>
      <w:pPr>
        <w:pStyle w:val="Literaturverzeichnis"/>
      </w:pPr>
      <w:r>
        <w:rPr>
          <w:vertAlign w:val="superscript"/>
        </w:rPr>
        <w:t xml:space="preserve">*</w:t>
      </w:r>
      <w:r>
        <w:t xml:space="preserve"> </w:t>
      </w:r>
      <w:r>
        <w:t xml:space="preserve">Mummolo, J., &amp; Peterson, E. (2019). Demand effects in survey experiments: An empirical assessment.</w:t>
      </w:r>
      <w:r>
        <w:t xml:space="preserve"> </w:t>
      </w:r>
      <w:r>
        <w:rPr>
          <w:iCs/>
          <w:i/>
        </w:rPr>
        <w:t xml:space="preserve">American Political Science Review</w:t>
      </w:r>
      <w:r>
        <w:t xml:space="preserve">,</w:t>
      </w:r>
      <w:r>
        <w:t xml:space="preserve"> </w:t>
      </w:r>
      <w:r>
        <w:rPr>
          <w:iCs/>
          <w:i/>
        </w:rPr>
        <w:t xml:space="preserve">113</w:t>
      </w:r>
      <w:r>
        <w:t xml:space="preserve">(2), 517–529.</w:t>
      </w:r>
    </w:p>
    <w:bookmarkEnd w:id="109"/>
    <w:bookmarkStart w:id="110" w:name="ref-orne1959nature"/>
    <w:p>
      <w:pPr>
        <w:pStyle w:val="Literaturverzeichnis"/>
      </w:pPr>
      <w:r>
        <w:t xml:space="preserve">Orne, M. T. (1959). The nature of hypnosis: Artifact and essence.</w:t>
      </w:r>
      <w:r>
        <w:t xml:space="preserve"> </w:t>
      </w:r>
      <w:r>
        <w:rPr>
          <w:iCs/>
          <w:i/>
        </w:rPr>
        <w:t xml:space="preserve">The Journal of Abnormal and Social Psychology</w:t>
      </w:r>
      <w:r>
        <w:t xml:space="preserve">,</w:t>
      </w:r>
      <w:r>
        <w:t xml:space="preserve"> </w:t>
      </w:r>
      <w:r>
        <w:rPr>
          <w:iCs/>
          <w:i/>
        </w:rPr>
        <w:t xml:space="preserve">58</w:t>
      </w:r>
      <w:r>
        <w:t xml:space="preserve">(3), 277–299.</w:t>
      </w:r>
    </w:p>
    <w:bookmarkEnd w:id="110"/>
    <w:bookmarkStart w:id="111" w:name="ref-orne1962social"/>
    <w:p>
      <w:pPr>
        <w:pStyle w:val="Literaturverzeichnis"/>
      </w:pPr>
      <w:r>
        <w:t xml:space="preserve">Orne, M. T. (1962). On the social psychology of the psychological experiment: With particular reference to demand characteristics and their implications.</w:t>
      </w:r>
      <w:r>
        <w:t xml:space="preserve"> </w:t>
      </w:r>
      <w:r>
        <w:rPr>
          <w:iCs/>
          <w:i/>
        </w:rPr>
        <w:t xml:space="preserve">American Psychologist</w:t>
      </w:r>
      <w:r>
        <w:t xml:space="preserve">,</w:t>
      </w:r>
      <w:r>
        <w:t xml:space="preserve"> </w:t>
      </w:r>
      <w:r>
        <w:rPr>
          <w:iCs/>
          <w:i/>
        </w:rPr>
        <w:t xml:space="preserve">17</w:t>
      </w:r>
      <w:r>
        <w:t xml:space="preserve">(11), 776–783.</w:t>
      </w:r>
    </w:p>
    <w:bookmarkEnd w:id="111"/>
    <w:bookmarkStart w:id="112" w:name="ref-orne1969demand"/>
    <w:p>
      <w:pPr>
        <w:pStyle w:val="Literaturverzeichnis"/>
      </w:pPr>
      <w:r>
        <w:t xml:space="preserve">Orne, M. T. (1969). Demand characteristics and the concept of quasi-controls. In R. Rosenthal &amp; R. L. Rosnow (Eds.),</w:t>
      </w:r>
      <w:r>
        <w:t xml:space="preserve"> </w:t>
      </w:r>
      <w:r>
        <w:rPr>
          <w:iCs/>
          <w:i/>
        </w:rPr>
        <w:t xml:space="preserve">Artifacts in behavioral research</w:t>
      </w:r>
      <w:r>
        <w:t xml:space="preserve"> </w:t>
      </w:r>
      <w:r>
        <w:t xml:space="preserve">(pp. 143–179). New York, NY: Academic Press.</w:t>
      </w:r>
    </w:p>
    <w:bookmarkEnd w:id="112"/>
    <w:bookmarkStart w:id="113" w:name="ref-orne1964contribution"/>
    <w:p>
      <w:pPr>
        <w:pStyle w:val="Literaturverzeichnis"/>
      </w:pPr>
      <w:r>
        <w:rPr>
          <w:vertAlign w:val="superscript"/>
        </w:rPr>
        <w:t xml:space="preserve">*</w:t>
      </w:r>
      <w:r>
        <w:t xml:space="preserve"> </w:t>
      </w:r>
      <w:r>
        <w:t xml:space="preserve">Orne, M. T., &amp; Scheibe, K. E. (1964). The contribution of nondeprivation factors in the production of sensory deprivation effects: The psychology of the" panic button.".</w:t>
      </w:r>
      <w:r>
        <w:t xml:space="preserve"> </w:t>
      </w:r>
      <w:r>
        <w:rPr>
          <w:iCs/>
          <w:i/>
        </w:rPr>
        <w:t xml:space="preserve">The Journal of Abnormal and Social Psychology</w:t>
      </w:r>
      <w:r>
        <w:t xml:space="preserve">,</w:t>
      </w:r>
      <w:r>
        <w:t xml:space="preserve"> </w:t>
      </w:r>
      <w:r>
        <w:rPr>
          <w:iCs/>
          <w:i/>
        </w:rPr>
        <w:t xml:space="preserve">68</w:t>
      </w:r>
      <w:r>
        <w:t xml:space="preserve">(1), 3.</w:t>
      </w:r>
    </w:p>
    <w:bookmarkEnd w:id="113"/>
    <w:bookmarkStart w:id="114" w:name="ref-palomba1995dissociation"/>
    <w:p>
      <w:pPr>
        <w:pStyle w:val="Literaturverzeichnis"/>
      </w:pPr>
      <w:r>
        <w:rPr>
          <w:vertAlign w:val="superscript"/>
        </w:rPr>
        <w:t xml:space="preserve">*</w:t>
      </w:r>
      <w:r>
        <w:t xml:space="preserve"> </w:t>
      </w:r>
      <w:r>
        <w:t xml:space="preserve">Palomba, D., &amp; Stegagno, L. (1995). Dissociation between actual and expected cardiac changes: Interoception and emotional experience. In D. Vaitl &amp; R. Schandry (Eds.),</w:t>
      </w:r>
      <w:r>
        <w:t xml:space="preserve"> </w:t>
      </w:r>
      <w:r>
        <w:rPr>
          <w:iCs/>
          <w:i/>
        </w:rPr>
        <w:t xml:space="preserve">From the heart to the brain: The psychophysiology of circulation – brain interaction</w:t>
      </w:r>
      <w:r>
        <w:t xml:space="preserve"> </w:t>
      </w:r>
      <w:r>
        <w:t xml:space="preserve">(pp. 283–298). Peter Lang Publishing.</w:t>
      </w:r>
    </w:p>
    <w:bookmarkEnd w:id="114"/>
    <w:bookmarkStart w:id="115" w:name="ref-perry1978demand"/>
    <w:p>
      <w:pPr>
        <w:pStyle w:val="Literaturverzeichnis"/>
      </w:pPr>
      <w:r>
        <w:rPr>
          <w:vertAlign w:val="superscript"/>
        </w:rPr>
        <w:t xml:space="preserve">*</w:t>
      </w:r>
      <w:r>
        <w:t xml:space="preserve"> </w:t>
      </w:r>
      <w:r>
        <w:t xml:space="preserve">Perry, D. G., Roots, R. D., &amp; Perry, L. C. (1978). Demand awareness and participant willingness as determinants of aggressive response to film violence.</w:t>
      </w:r>
      <w:r>
        <w:t xml:space="preserve"> </w:t>
      </w:r>
      <w:r>
        <w:rPr>
          <w:iCs/>
          <w:i/>
        </w:rPr>
        <w:t xml:space="preserve">The Journal of Social Psychology</w:t>
      </w:r>
      <w:r>
        <w:t xml:space="preserve">,</w:t>
      </w:r>
      <w:r>
        <w:t xml:space="preserve"> </w:t>
      </w:r>
      <w:r>
        <w:rPr>
          <w:iCs/>
          <w:i/>
        </w:rPr>
        <w:t xml:space="preserve">105</w:t>
      </w:r>
      <w:r>
        <w:t xml:space="preserve">(2), 265–275.</w:t>
      </w:r>
    </w:p>
    <w:bookmarkEnd w:id="115"/>
    <w:bookmarkStart w:id="116" w:name="ref-polivy1980laboratory"/>
    <w:p>
      <w:pPr>
        <w:pStyle w:val="Literaturverzeichnis"/>
      </w:pPr>
      <w:r>
        <w:rPr>
          <w:vertAlign w:val="superscript"/>
        </w:rPr>
        <w:t xml:space="preserve">*</w:t>
      </w:r>
      <w:r>
        <w:t xml:space="preserve"> </w:t>
      </w:r>
      <w:r>
        <w:t xml:space="preserve">Polivy, J., &amp; Doyle, C. (1980). Laboratory induction of mood states through the reading of self-referent mood statements: Affective changes or demand characteristics?</w:t>
      </w:r>
      <w:r>
        <w:t xml:space="preserve"> </w:t>
      </w:r>
      <w:r>
        <w:rPr>
          <w:iCs/>
          <w:i/>
        </w:rPr>
        <w:t xml:space="preserve">Journal of Abnormal Psychology</w:t>
      </w:r>
      <w:r>
        <w:t xml:space="preserve">,</w:t>
      </w:r>
      <w:r>
        <w:t xml:space="preserve"> </w:t>
      </w:r>
      <w:r>
        <w:rPr>
          <w:iCs/>
          <w:i/>
        </w:rPr>
        <w:t xml:space="preserve">89</w:t>
      </w:r>
      <w:r>
        <w:t xml:space="preserve">(2), 286.</w:t>
      </w:r>
    </w:p>
    <w:bookmarkEnd w:id="116"/>
    <w:bookmarkStart w:id="117" w:name="ref-pustejovsky2018small"/>
    <w:p>
      <w:pPr>
        <w:pStyle w:val="Literaturverzeichnis"/>
      </w:pPr>
      <w:r>
        <w:t xml:space="preserve">Pustejovsky, J. E., &amp; Tipton, E. (2018). Small-sample methods for cluster-robust variance estimation and hypothesis testing in fixed effects models.</w:t>
      </w:r>
      <w:r>
        <w:t xml:space="preserve"> </w:t>
      </w:r>
      <w:r>
        <w:rPr>
          <w:iCs/>
          <w:i/>
        </w:rPr>
        <w:t xml:space="preserve">Journal of Business &amp; Economic Statistics</w:t>
      </w:r>
      <w:r>
        <w:t xml:space="preserve">,</w:t>
      </w:r>
      <w:r>
        <w:t xml:space="preserve"> </w:t>
      </w:r>
      <w:r>
        <w:rPr>
          <w:iCs/>
          <w:i/>
        </w:rPr>
        <w:t xml:space="preserve">36</w:t>
      </w:r>
      <w:r>
        <w:t xml:space="preserve">(4), 672–683.</w:t>
      </w:r>
    </w:p>
    <w:bookmarkEnd w:id="117"/>
    <w:bookmarkStart w:id="119"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118">
        <w:r>
          <w:rPr>
            <w:rStyle w:val="Hyperlink"/>
          </w:rPr>
          <w:t xml:space="preserve">https://www.R-project.org/</w:t>
        </w:r>
      </w:hyperlink>
    </w:p>
    <w:bookmarkEnd w:id="119"/>
    <w:bookmarkStart w:id="120" w:name="ref-riecken1962program"/>
    <w:p>
      <w:pPr>
        <w:pStyle w:val="Literaturverzeichnis"/>
      </w:pPr>
      <w:r>
        <w:t xml:space="preserve">Riecken, H. W. (1962). A program for research on experiments in social psychology. In N. W. Washburne (Ed.),</w:t>
      </w:r>
      <w:r>
        <w:t xml:space="preserve"> </w:t>
      </w:r>
      <w:r>
        <w:rPr>
          <w:iCs/>
          <w:i/>
        </w:rPr>
        <w:t xml:space="preserve">Decisions, values and groups</w:t>
      </w:r>
      <w:r>
        <w:t xml:space="preserve"> </w:t>
      </w:r>
      <w:r>
        <w:t xml:space="preserve">(Vol. 2, pp. 25–41). New York, NY: Pergamon Press.</w:t>
      </w:r>
    </w:p>
    <w:bookmarkEnd w:id="120"/>
    <w:bookmarkStart w:id="121" w:name="ref-rodgers2021evaluating"/>
    <w:p>
      <w:pPr>
        <w:pStyle w:val="Literaturverzeichnis"/>
      </w:pPr>
      <w:r>
        <w:t xml:space="preserve">Rodgers, M. A., &amp; Pustejovsky, J. E. (2021). Evaluating meta-analytic methods to detect selective reporting in the presence of dependent effect sizes.</w:t>
      </w:r>
      <w:r>
        <w:t xml:space="preserve"> </w:t>
      </w:r>
      <w:r>
        <w:rPr>
          <w:iCs/>
          <w:i/>
        </w:rPr>
        <w:t xml:space="preserve">Psychological Methods</w:t>
      </w:r>
      <w:r>
        <w:t xml:space="preserve">,</w:t>
      </w:r>
      <w:r>
        <w:t xml:space="preserve"> </w:t>
      </w:r>
      <w:r>
        <w:rPr>
          <w:iCs/>
          <w:i/>
        </w:rPr>
        <w:t xml:space="preserve">26</w:t>
      </w:r>
      <w:r>
        <w:t xml:space="preserve">(2), 141.</w:t>
      </w:r>
    </w:p>
    <w:bookmarkEnd w:id="121"/>
    <w:bookmarkStart w:id="122" w:name="ref-rose2014choice"/>
    <w:p>
      <w:pPr>
        <w:pStyle w:val="Literaturverzeichnis"/>
      </w:pPr>
      <w:r>
        <w:rPr>
          <w:vertAlign w:val="superscript"/>
        </w:rPr>
        <w:t xml:space="preserve">*</w:t>
      </w:r>
      <w:r>
        <w:t xml:space="preserve"> </w:t>
      </w:r>
      <w:r>
        <w:t xml:space="preserve">Rose, J. P., Geers, A. L., Fowler, S. L., &amp; Rasinski, H. M. (2014). Choice-making, expectations, and treatment positivity: How and when choosing shapes aversive experiences.</w:t>
      </w:r>
      <w:r>
        <w:t xml:space="preserve"> </w:t>
      </w:r>
      <w:r>
        <w:rPr>
          <w:iCs/>
          <w:i/>
        </w:rPr>
        <w:t xml:space="preserve">Journal of Behavioral Decision Making</w:t>
      </w:r>
      <w:r>
        <w:t xml:space="preserve">,</w:t>
      </w:r>
      <w:r>
        <w:t xml:space="preserve"> </w:t>
      </w:r>
      <w:r>
        <w:rPr>
          <w:iCs/>
          <w:i/>
        </w:rPr>
        <w:t xml:space="preserve">27</w:t>
      </w:r>
      <w:r>
        <w:t xml:space="preserve">(1), 1–10.</w:t>
      </w:r>
    </w:p>
    <w:bookmarkEnd w:id="122"/>
    <w:bookmarkStart w:id="123" w:name="ref-rosenberg1969conditions"/>
    <w:p>
      <w:pPr>
        <w:pStyle w:val="Literaturverzeichnis"/>
      </w:pPr>
      <w:r>
        <w:t xml:space="preserve">Rosenberg, M. J. (1969). The conditions and consequences of evaluation apprehension. In R. Rosenthal &amp; R. L. Rosnow (Eds.),</w:t>
      </w:r>
      <w:r>
        <w:t xml:space="preserve"> </w:t>
      </w:r>
      <w:r>
        <w:rPr>
          <w:iCs/>
          <w:i/>
        </w:rPr>
        <w:t xml:space="preserve">Artifacts in behavioral research</w:t>
      </w:r>
      <w:r>
        <w:t xml:space="preserve"> </w:t>
      </w:r>
      <w:r>
        <w:t xml:space="preserve">(pp. 280–350). New York, NY: Academic Press.</w:t>
      </w:r>
    </w:p>
    <w:bookmarkEnd w:id="123"/>
    <w:bookmarkStart w:id="124" w:name="ref-rosnow1973mediation"/>
    <w:p>
      <w:pPr>
        <w:pStyle w:val="Literaturverzeichnis"/>
      </w:pPr>
      <w:r>
        <w:t xml:space="preserve">Rosnow, R. L., &amp; Aiken, L. S. (1973). Mediation of artifacts in behavioral research.</w:t>
      </w:r>
      <w:r>
        <w:t xml:space="preserve"> </w:t>
      </w:r>
      <w:r>
        <w:rPr>
          <w:iCs/>
          <w:i/>
        </w:rPr>
        <w:t xml:space="preserve">Journal of Experimental Social Psychology</w:t>
      </w:r>
      <w:r>
        <w:t xml:space="preserve">,</w:t>
      </w:r>
      <w:r>
        <w:t xml:space="preserve"> </w:t>
      </w:r>
      <w:r>
        <w:rPr>
          <w:iCs/>
          <w:i/>
        </w:rPr>
        <w:t xml:space="preserve">9</w:t>
      </w:r>
      <w:r>
        <w:t xml:space="preserve">(3), 181–201.</w:t>
      </w:r>
    </w:p>
    <w:bookmarkEnd w:id="124"/>
    <w:bookmarkStart w:id="125" w:name="ref-rosnow1997people"/>
    <w:p>
      <w:pPr>
        <w:pStyle w:val="Literaturverzeichnis"/>
      </w:pPr>
      <w:r>
        <w:t xml:space="preserve">Rosnow, R. L., &amp; Rosenthal, R. (1997).</w:t>
      </w:r>
      <w:r>
        <w:t xml:space="preserve"> </w:t>
      </w:r>
      <w:r>
        <w:rPr>
          <w:iCs/>
          <w:i/>
        </w:rPr>
        <w:t xml:space="preserve">People studying people: Artifacts and ethics in behavioral research</w:t>
      </w:r>
      <w:r>
        <w:t xml:space="preserve">. New York, NY: Freeman.</w:t>
      </w:r>
    </w:p>
    <w:bookmarkEnd w:id="125"/>
    <w:bookmarkStart w:id="126" w:name="ref-schardt2007utilization"/>
    <w:p>
      <w:pPr>
        <w:pStyle w:val="Literaturverzeichnis"/>
      </w:pPr>
      <w:r>
        <w:t xml:space="preserve">Schardt, C., Adams, M. B., Owens, T., Keitz, S., &amp; Fontelo, P. (2007). Utilization of the PICO framework to improve searching PubMed for clinical questions.</w:t>
      </w:r>
      <w:r>
        <w:t xml:space="preserve"> </w:t>
      </w:r>
      <w:r>
        <w:rPr>
          <w:iCs/>
          <w:i/>
        </w:rPr>
        <w:t xml:space="preserve">BMC Medical Informatics and Decision Making</w:t>
      </w:r>
      <w:r>
        <w:t xml:space="preserve">,</w:t>
      </w:r>
      <w:r>
        <w:t xml:space="preserve"> </w:t>
      </w:r>
      <w:r>
        <w:rPr>
          <w:iCs/>
          <w:i/>
        </w:rPr>
        <w:t xml:space="preserve">7</w:t>
      </w:r>
      <w:r>
        <w:t xml:space="preserve">(1), 1–6.</w:t>
      </w:r>
    </w:p>
    <w:bookmarkEnd w:id="126"/>
    <w:bookmarkStart w:id="127" w:name="ref-schauer1969demand"/>
    <w:p>
      <w:pPr>
        <w:pStyle w:val="Literaturverzeichnis"/>
      </w:pPr>
      <w:r>
        <w:rPr>
          <w:vertAlign w:val="superscript"/>
        </w:rPr>
        <w:t xml:space="preserve">*</w:t>
      </w:r>
      <w:r>
        <w:t xml:space="preserve"> </w:t>
      </w:r>
      <w:r>
        <w:t xml:space="preserve">Schauer, E. (1969).</w:t>
      </w:r>
      <w:r>
        <w:t xml:space="preserve"> </w:t>
      </w:r>
      <w:r>
        <w:rPr>
          <w:iCs/>
          <w:i/>
        </w:rPr>
        <w:t xml:space="preserve">Demand characteristics in a quasi-psychophysical experiment.</w:t>
      </w:r>
      <w:r>
        <w:t xml:space="preserve"> </w:t>
      </w:r>
      <w:r>
        <w:t xml:space="preserve">(PhD thesis).</w:t>
      </w:r>
    </w:p>
    <w:bookmarkEnd w:id="127"/>
    <w:bookmarkStart w:id="128" w:name="ref-sharpe2016frightened"/>
    <w:p>
      <w:pPr>
        <w:pStyle w:val="Literaturverzeichnis"/>
      </w:pPr>
      <w:r>
        <w:t xml:space="preserve">Sharpe, D., &amp; Whelton, W. J. (2016). Frightened by an old scarecrow: The remarkable resilience of demand characteristics.</w:t>
      </w:r>
      <w:r>
        <w:t xml:space="preserve"> </w:t>
      </w:r>
      <w:r>
        <w:rPr>
          <w:iCs/>
          <w:i/>
        </w:rPr>
        <w:t xml:space="preserve">Review of General Psychology</w:t>
      </w:r>
      <w:r>
        <w:t xml:space="preserve">,</w:t>
      </w:r>
      <w:r>
        <w:t xml:space="preserve"> </w:t>
      </w:r>
      <w:r>
        <w:rPr>
          <w:iCs/>
          <w:i/>
        </w:rPr>
        <w:t xml:space="preserve">20</w:t>
      </w:r>
      <w:r>
        <w:t xml:space="preserve">(4), 349–368.</w:t>
      </w:r>
    </w:p>
    <w:bookmarkEnd w:id="128"/>
    <w:bookmarkStart w:id="129" w:name="ref-siegel1982influence"/>
    <w:p>
      <w:pPr>
        <w:pStyle w:val="Literaturverzeichnis"/>
      </w:pPr>
      <w:r>
        <w:rPr>
          <w:vertAlign w:val="superscript"/>
        </w:rPr>
        <w:t xml:space="preserve">*</w:t>
      </w:r>
      <w:r>
        <w:t xml:space="preserve"> </w:t>
      </w:r>
      <w:r>
        <w:t xml:space="preserve">Siegel, W. E., &amp; Hagen, R. L. (1982). The influence of demand characteristics and expectancies in the measurement of salivary response.</w:t>
      </w:r>
      <w:r>
        <w:t xml:space="preserve"> </w:t>
      </w:r>
      <w:r>
        <w:rPr>
          <w:iCs/>
          <w:i/>
        </w:rPr>
        <w:t xml:space="preserve">Journal of Behavioral Assessment</w:t>
      </w:r>
      <w:r>
        <w:t xml:space="preserve">,</w:t>
      </w:r>
      <w:r>
        <w:t xml:space="preserve"> </w:t>
      </w:r>
      <w:r>
        <w:rPr>
          <w:iCs/>
          <w:i/>
        </w:rPr>
        <w:t xml:space="preserve">4</w:t>
      </w:r>
      <w:r>
        <w:t xml:space="preserve">, 179–185.</w:t>
      </w:r>
    </w:p>
    <w:bookmarkEnd w:id="129"/>
    <w:bookmarkStart w:id="130" w:name="ref-sigall1970cooperative"/>
    <w:p>
      <w:pPr>
        <w:pStyle w:val="Literaturverzeichnis"/>
      </w:pPr>
      <w:r>
        <w:t xml:space="preserve">Sigall, H., Aronson, E., &amp; Van Hoose, T. (1970). The cooperative subject: Myth or reality?</w:t>
      </w:r>
      <w:r>
        <w:t xml:space="preserve"> </w:t>
      </w:r>
      <w:r>
        <w:rPr>
          <w:iCs/>
          <w:i/>
        </w:rPr>
        <w:t xml:space="preserve">Journal of Experimental Social Psychology</w:t>
      </w:r>
      <w:r>
        <w:t xml:space="preserve">,</w:t>
      </w:r>
      <w:r>
        <w:t xml:space="preserve"> </w:t>
      </w:r>
      <w:r>
        <w:rPr>
          <w:iCs/>
          <w:i/>
        </w:rPr>
        <w:t xml:space="preserve">6</w:t>
      </w:r>
      <w:r>
        <w:t xml:space="preserve">(1), 1–10.</w:t>
      </w:r>
    </w:p>
    <w:bookmarkEnd w:id="130"/>
    <w:bookmarkStart w:id="131" w:name="ref-silverman1965demand"/>
    <w:p>
      <w:pPr>
        <w:pStyle w:val="Literaturverzeichnis"/>
      </w:pPr>
      <w:r>
        <w:t xml:space="preserve">Silverman, I., &amp; Marcantonio, C. (1965). Demand characteristics versus dissonance reduction as determinants of failure-seeking behavior.</w:t>
      </w:r>
      <w:r>
        <w:t xml:space="preserve"> </w:t>
      </w:r>
      <w:r>
        <w:rPr>
          <w:iCs/>
          <w:i/>
        </w:rPr>
        <w:t xml:space="preserve">Journal of Personality and Social Psychology</w:t>
      </w:r>
      <w:r>
        <w:t xml:space="preserve">,</w:t>
      </w:r>
      <w:r>
        <w:t xml:space="preserve"> </w:t>
      </w:r>
      <w:r>
        <w:rPr>
          <w:iCs/>
          <w:i/>
        </w:rPr>
        <w:t xml:space="preserve">2</w:t>
      </w:r>
      <w:r>
        <w:t xml:space="preserve">(6), 882.</w:t>
      </w:r>
    </w:p>
    <w:bookmarkEnd w:id="131"/>
    <w:bookmarkStart w:id="132" w:name="ref-smith1986influence"/>
    <w:p>
      <w:pPr>
        <w:pStyle w:val="Literaturverzeichnis"/>
      </w:pPr>
      <w:r>
        <w:rPr>
          <w:vertAlign w:val="superscript"/>
        </w:rPr>
        <w:t xml:space="preserve">*</w:t>
      </w:r>
      <w:r>
        <w:t xml:space="preserve"> </w:t>
      </w:r>
      <w:r>
        <w:t xml:space="preserve">Smith, J. M., Bell, P. A., &amp; Fusco, M. E. (1986). The influence of color and demand characteristics on muscle strength and affective ratings of the environment.</w:t>
      </w:r>
      <w:r>
        <w:t xml:space="preserve"> </w:t>
      </w:r>
      <w:r>
        <w:rPr>
          <w:iCs/>
          <w:i/>
        </w:rPr>
        <w:t xml:space="preserve">The Journal of General Psychology</w:t>
      </w:r>
      <w:r>
        <w:t xml:space="preserve">,</w:t>
      </w:r>
      <w:r>
        <w:t xml:space="preserve"> </w:t>
      </w:r>
      <w:r>
        <w:rPr>
          <w:iCs/>
          <w:i/>
        </w:rPr>
        <w:t xml:space="preserve">113</w:t>
      </w:r>
      <w:r>
        <w:t xml:space="preserve">(3), 289–297.</w:t>
      </w:r>
    </w:p>
    <w:bookmarkEnd w:id="132"/>
    <w:bookmarkStart w:id="133" w:name="ref-standing2008demonstration"/>
    <w:p>
      <w:pPr>
        <w:pStyle w:val="Literaturverzeichnis"/>
      </w:pPr>
      <w:r>
        <w:rPr>
          <w:vertAlign w:val="superscript"/>
        </w:rPr>
        <w:t xml:space="preserve">*</w:t>
      </w:r>
      <w:r>
        <w:t xml:space="preserve"> </w:t>
      </w:r>
      <w:r>
        <w:t xml:space="preserve">Standing, L. G., Verpaelst, C. C., &amp; Ulmer, B. K. (2008). A demonstration of nonlinear demand characteristics in the’mozart effect’experimental paradigm.</w:t>
      </w:r>
      <w:r>
        <w:t xml:space="preserve"> </w:t>
      </w:r>
      <w:r>
        <w:rPr>
          <w:iCs/>
          <w:i/>
        </w:rPr>
        <w:t xml:space="preserve">North American Journal of Psychology</w:t>
      </w:r>
      <w:r>
        <w:t xml:space="preserve">,</w:t>
      </w:r>
      <w:r>
        <w:t xml:space="preserve"> </w:t>
      </w:r>
      <w:r>
        <w:rPr>
          <w:iCs/>
          <w:i/>
        </w:rPr>
        <w:t xml:space="preserve">10</w:t>
      </w:r>
      <w:r>
        <w:t xml:space="preserve">(3), 553–566.</w:t>
      </w:r>
    </w:p>
    <w:bookmarkEnd w:id="133"/>
    <w:bookmarkStart w:id="134" w:name="ref-stanley2014meta"/>
    <w:p>
      <w:pPr>
        <w:pStyle w:val="Literaturverzeichnis"/>
      </w:pPr>
      <w:r>
        <w:t xml:space="preserve">Stanley, T. D., &amp; Doucouliagos, H. (2014). Meta-regression approximations to reduce publication selection bias.</w:t>
      </w:r>
      <w:r>
        <w:t xml:space="preserve"> </w:t>
      </w:r>
      <w:r>
        <w:rPr>
          <w:iCs/>
          <w:i/>
        </w:rPr>
        <w:t xml:space="preserve">Research Synthesis Methods</w:t>
      </w:r>
      <w:r>
        <w:t xml:space="preserve">,</w:t>
      </w:r>
      <w:r>
        <w:t xml:space="preserve"> </w:t>
      </w:r>
      <w:r>
        <w:rPr>
          <w:iCs/>
          <w:i/>
        </w:rPr>
        <w:t xml:space="preserve">5</w:t>
      </w:r>
      <w:r>
        <w:t xml:space="preserve">(1), 60–78.</w:t>
      </w:r>
    </w:p>
    <w:bookmarkEnd w:id="134"/>
    <w:bookmarkStart w:id="135" w:name="ref-strohmetz2008research"/>
    <w:p>
      <w:pPr>
        <w:pStyle w:val="Literaturverzeichnis"/>
      </w:pPr>
      <w:r>
        <w:t xml:space="preserve">Strohmetz, D. B. (2008). Research artifacts and the social psychology of psychological experiments.</w:t>
      </w:r>
      <w:r>
        <w:t xml:space="preserve"> </w:t>
      </w:r>
      <w:r>
        <w:rPr>
          <w:iCs/>
          <w:i/>
        </w:rPr>
        <w:t xml:space="preserve">Social and Personality Psychology Compass</w:t>
      </w:r>
      <w:r>
        <w:t xml:space="preserve">,</w:t>
      </w:r>
      <w:r>
        <w:t xml:space="preserve"> </w:t>
      </w:r>
      <w:r>
        <w:rPr>
          <w:iCs/>
          <w:i/>
        </w:rPr>
        <w:t xml:space="preserve">2</w:t>
      </w:r>
      <w:r>
        <w:t xml:space="preserve">(2), 861–877.</w:t>
      </w:r>
    </w:p>
    <w:bookmarkEnd w:id="135"/>
    <w:bookmarkStart w:id="136" w:name="ref-terhune2006induction"/>
    <w:p>
      <w:pPr>
        <w:pStyle w:val="Literaturverzeichnis"/>
      </w:pPr>
      <w:r>
        <w:rPr>
          <w:vertAlign w:val="superscript"/>
        </w:rPr>
        <w:t xml:space="preserve">*</w:t>
      </w:r>
      <w:r>
        <w:t xml:space="preserve"> </w:t>
      </w:r>
      <w:r>
        <w:t xml:space="preserve">Terhune, D. B., &amp; Smith, M. D. (2006). The induction of anomalous experiences in a mirror-gazing facility: Suggestion, cognitive perceptual personality traits and phenomenological state effects.</w:t>
      </w:r>
      <w:r>
        <w:t xml:space="preserve"> </w:t>
      </w:r>
      <w:r>
        <w:rPr>
          <w:iCs/>
          <w:i/>
        </w:rPr>
        <w:t xml:space="preserve">The Journal of Nervous and Mental Disease</w:t>
      </w:r>
      <w:r>
        <w:t xml:space="preserve">,</w:t>
      </w:r>
      <w:r>
        <w:t xml:space="preserve"> </w:t>
      </w:r>
      <w:r>
        <w:rPr>
          <w:iCs/>
          <w:i/>
        </w:rPr>
        <w:t xml:space="preserve">194</w:t>
      </w:r>
      <w:r>
        <w:t xml:space="preserve">(6), 415–421.</w:t>
      </w:r>
    </w:p>
    <w:bookmarkEnd w:id="136"/>
    <w:bookmarkStart w:id="137" w:name="ref-tsai2018great"/>
    <w:p>
      <w:pPr>
        <w:pStyle w:val="Literaturverzeichnis"/>
      </w:pPr>
      <w:r>
        <w:rPr>
          <w:vertAlign w:val="superscript"/>
        </w:rPr>
        <w:t xml:space="preserve">*</w:t>
      </w:r>
      <w:r>
        <w:t xml:space="preserve"> </w:t>
      </w:r>
      <w:r>
        <w:t xml:space="preserve">Tsai, N., Buschkuehl, M., Kamarsu, S., Shah, P., Jonides, J., &amp; Jaeggi, S. M. (2018). (Un) great expectations: The role of placebo effects in cognitive training.</w:t>
      </w:r>
      <w:r>
        <w:t xml:space="preserve"> </w:t>
      </w:r>
      <w:r>
        <w:rPr>
          <w:iCs/>
          <w:i/>
        </w:rPr>
        <w:t xml:space="preserve">Journal of Applied Research in Memory and Cognition</w:t>
      </w:r>
      <w:r>
        <w:t xml:space="preserve">,</w:t>
      </w:r>
      <w:r>
        <w:t xml:space="preserve"> </w:t>
      </w:r>
      <w:r>
        <w:rPr>
          <w:iCs/>
          <w:i/>
        </w:rPr>
        <w:t xml:space="preserve">7</w:t>
      </w:r>
      <w:r>
        <w:t xml:space="preserve">(4), 564–573.</w:t>
      </w:r>
    </w:p>
    <w:bookmarkEnd w:id="137"/>
    <w:bookmarkStart w:id="138" w:name="ref-veitch1991demand"/>
    <w:p>
      <w:pPr>
        <w:pStyle w:val="Literaturverzeichnis"/>
      </w:pPr>
      <w:r>
        <w:rPr>
          <w:vertAlign w:val="superscript"/>
        </w:rPr>
        <w:t xml:space="preserve">*</w:t>
      </w:r>
      <w:r>
        <w:t xml:space="preserve"> </w:t>
      </w:r>
      <w:r>
        <w:t xml:space="preserve">Veitch, J. A., Gifford, R., &amp; Hine, D. W. (1991). Demand characteristics and full spectrum lighting effects on performance and mood.</w:t>
      </w:r>
      <w:r>
        <w:t xml:space="preserve"> </w:t>
      </w:r>
      <w:r>
        <w:rPr>
          <w:iCs/>
          <w:i/>
        </w:rPr>
        <w:t xml:space="preserve">Journal of Environmental Psychology</w:t>
      </w:r>
      <w:r>
        <w:t xml:space="preserve">,</w:t>
      </w:r>
      <w:r>
        <w:t xml:space="preserve"> </w:t>
      </w:r>
      <w:r>
        <w:rPr>
          <w:iCs/>
          <w:i/>
        </w:rPr>
        <w:t xml:space="preserve">11</w:t>
      </w:r>
      <w:r>
        <w:t xml:space="preserve">(1), 87–95.</w:t>
      </w:r>
    </w:p>
    <w:bookmarkEnd w:id="138"/>
    <w:bookmarkStart w:id="139" w:name="ref-verpaelst2007demand"/>
    <w:p>
      <w:pPr>
        <w:pStyle w:val="Literaturverzeichnis"/>
      </w:pPr>
      <w:r>
        <w:rPr>
          <w:vertAlign w:val="superscript"/>
        </w:rPr>
        <w:t xml:space="preserve">*</w:t>
      </w:r>
      <w:r>
        <w:t xml:space="preserve"> </w:t>
      </w:r>
      <w:r>
        <w:t xml:space="preserve">Verpaelst, C. C., &amp; Standing, L. G. (2007). Demand characteristics of music affect performance on the wonderlic personnel test of intelligence.</w:t>
      </w:r>
      <w:r>
        <w:t xml:space="preserve"> </w:t>
      </w:r>
      <w:r>
        <w:rPr>
          <w:iCs/>
          <w:i/>
        </w:rPr>
        <w:t xml:space="preserve">Perceptual and Motor Skills</w:t>
      </w:r>
      <w:r>
        <w:t xml:space="preserve">,</w:t>
      </w:r>
      <w:r>
        <w:t xml:space="preserve"> </w:t>
      </w:r>
      <w:r>
        <w:rPr>
          <w:iCs/>
          <w:i/>
        </w:rPr>
        <w:t xml:space="preserve">104</w:t>
      </w:r>
      <w:r>
        <w:t xml:space="preserve">(1), 153–154.</w:t>
      </w:r>
    </w:p>
    <w:bookmarkEnd w:id="139"/>
    <w:bookmarkStart w:id="140" w:name="ref-vevea1995general"/>
    <w:p>
      <w:pPr>
        <w:pStyle w:val="Literaturverzeichnis"/>
      </w:pPr>
      <w:r>
        <w:t xml:space="preserve">Vevea, J. L., &amp; Hedges, L. V. (1995). A general linear model for estimating effect size in the presence of publication bias.</w:t>
      </w:r>
      <w:r>
        <w:t xml:space="preserve"> </w:t>
      </w:r>
      <w:r>
        <w:rPr>
          <w:iCs/>
          <w:i/>
        </w:rPr>
        <w:t xml:space="preserve">Psychometrika</w:t>
      </w:r>
      <w:r>
        <w:t xml:space="preserve">,</w:t>
      </w:r>
      <w:r>
        <w:t xml:space="preserve"> </w:t>
      </w:r>
      <w:r>
        <w:rPr>
          <w:iCs/>
          <w:i/>
        </w:rPr>
        <w:t xml:space="preserve">60</w:t>
      </w:r>
      <w:r>
        <w:t xml:space="preserve">(3), 419–435.</w:t>
      </w:r>
    </w:p>
    <w:bookmarkEnd w:id="140"/>
    <w:bookmarkStart w:id="141" w:name="ref-R-metafor"/>
    <w:p>
      <w:pPr>
        <w:pStyle w:val="Literaturverzeichnis"/>
      </w:pPr>
      <w:r>
        <w:t xml:space="preserve">Viechtbauer, W. (2010). 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w:t>
      </w:r>
      <w:r>
        <w:t xml:space="preserve"> </w:t>
      </w:r>
      <w:r>
        <w:rPr>
          <w:iCs/>
          <w:i/>
        </w:rPr>
        <w:t xml:space="preserve">36</w:t>
      </w:r>
      <w:r>
        <w:t xml:space="preserve">(3), 1–48.</w:t>
      </w:r>
    </w:p>
    <w:bookmarkEnd w:id="141"/>
    <w:bookmarkStart w:id="142" w:name="ref-yarkoni2017choosing"/>
    <w:p>
      <w:pPr>
        <w:pStyle w:val="Literaturverzeichnis"/>
      </w:pPr>
      <w:r>
        <w:t xml:space="preserve">Yarkoni, T., &amp; Westfall, J. (2017). Choosing prediction over explanation in psychology: Lessons from machine learning.</w:t>
      </w:r>
      <w:r>
        <w:t xml:space="preserve"> </w:t>
      </w:r>
      <w:r>
        <w:rPr>
          <w:iCs/>
          <w:i/>
        </w:rPr>
        <w:t xml:space="preserve">Perspectives on Psychological Science</w:t>
      </w:r>
      <w:r>
        <w:t xml:space="preserve">,</w:t>
      </w:r>
      <w:r>
        <w:t xml:space="preserve"> </w:t>
      </w:r>
      <w:r>
        <w:rPr>
          <w:iCs/>
          <w:i/>
        </w:rPr>
        <w:t xml:space="preserve">12</w:t>
      </w:r>
      <w:r>
        <w:t xml:space="preserve">(6), 1100–1122.</w:t>
      </w:r>
    </w:p>
    <w:bookmarkEnd w:id="142"/>
    <w:bookmarkEnd w:id="143"/>
    <w:bookmarkEnd w:id="144"/>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We excluded conditions where the researcher communicated a</w:t>
      </w:r>
      <w:r>
        <w:t xml:space="preserve"> </w:t>
      </w:r>
      <w:r>
        <w:rPr>
          <w:iCs/>
          <w:i/>
        </w:rPr>
        <w:t xml:space="preserve">non-directional</w:t>
      </w:r>
      <w:r>
        <w:t xml:space="preserve"> </w:t>
      </w:r>
      <w:r>
        <w:t xml:space="preserve">effect. We did so because participants in these scenarios could not unambiguously infer how their responses were expected to change. For example, if participants were told that an independent variable would</w:t>
      </w:r>
      <w:r>
        <w:t xml:space="preserve"> </w:t>
      </w:r>
      <w:r>
        <w:t xml:space="preserve">“</w:t>
      </w:r>
      <w:r>
        <w:t xml:space="preserve">impact mood</w:t>
      </w:r>
      <w:r>
        <w:t xml:space="preserve">”</w:t>
      </w:r>
      <w:r>
        <w:t xml:space="preserve">, it is not clear if participants should infer that the mood will be boosted or dampened.</w:t>
      </w:r>
    </w:p>
  </w:footnote>
  <w:footnote w:id="24">
    <w:p>
      <w:pPr>
        <w:pStyle w:val="Funotentext"/>
      </w:pPr>
      <w:r>
        <w:rPr>
          <w:rStyle w:val="Funotenzeichen"/>
        </w:rPr>
        <w:footnoteRef/>
      </w:r>
      <w:r>
        <w:t xml:space="preserve"> </w:t>
      </w:r>
      <w:r>
        <w:t xml:space="preserve">After completing the meta-analysis, we realized we included one record with a clinical population: patients who suffered pulmonary or cerebrovascular accidents</w:t>
      </w:r>
      <w:r>
        <w:t xml:space="preserve"> </w:t>
      </w:r>
      <w:r>
        <w:t xml:space="preserve">(Lana &amp; Menapace, 1971)</w:t>
      </w:r>
      <w:r>
        <w:t xml:space="preserve">. Excluding their results does not change the general pattern of results.</w:t>
      </w:r>
    </w:p>
  </w:footnote>
  <w:footnote w:id="28">
    <w:p>
      <w:pPr>
        <w:pStyle w:val="Funotentext"/>
      </w:pPr>
      <w:r>
        <w:rPr>
          <w:rStyle w:val="Funotenzeichen"/>
        </w:rPr>
        <w:footnoteRef/>
      </w:r>
      <w:r>
        <w:t xml:space="preserve"> </w:t>
      </w:r>
      <w:r>
        <w:t xml:space="preserve">As a reminder, we performed two literature searches. The second literature search was inspired by reviewer feedback, which we received after we started collecting data using the vignette methodology.</w:t>
      </w:r>
    </w:p>
  </w:footnote>
  <w:footnote w:id="32">
    <w:p>
      <w:pPr>
        <w:pStyle w:val="Funotentext"/>
      </w:pPr>
      <w:r>
        <w:rPr>
          <w:rStyle w:val="Funotenzeichen"/>
        </w:rPr>
        <w:footnoteRef/>
      </w:r>
      <w:r>
        <w:t xml:space="preserve"> </w:t>
      </w:r>
      <w:r>
        <w:t xml:space="preserve">The</w:t>
      </w:r>
      <w:r>
        <w:t xml:space="preserve"> </w:t>
      </w:r>
      <w:r>
        <w:t xml:space="preserve">Downs and Black (1998)</w:t>
      </w:r>
      <w:r>
        <w:t xml:space="preserve"> </w:t>
      </w:r>
      <w:r>
        <w:t xml:space="preserve">checklist has been widely endorsed as a measure of the quality of records included in meta-analyses</w:t>
      </w:r>
      <w:r>
        <w:t xml:space="preserve"> </w:t>
      </w:r>
      <w:r>
        <w:t xml:space="preserve">(e.g., Johnson, 2021)</w:t>
      </w:r>
      <w:r>
        <w:t xml:space="preserve">. We do not share this endorsement; Many items were not applicable to the work we were evaluating (e.g., whether distributions of principle confounders are described). Many other were difficult to evaluate (e.g., whether the study had adequate statistical power, which cannot be assessed without knowing the true underlying distribution of effects).</w:t>
      </w:r>
    </w:p>
  </w:footnote>
  <w:footnote w:id="34">
    <w:p>
      <w:pPr>
        <w:pStyle w:val="Funotentext"/>
      </w:pPr>
      <w:r>
        <w:rPr>
          <w:rStyle w:val="Funotenzeichen"/>
        </w:rPr>
        <w:footnoteRef/>
      </w:r>
      <w:r>
        <w:t xml:space="preserve"> </w:t>
      </w:r>
      <w:r>
        <w:t xml:space="preserve">For effect size aggregation, we assumed a default dependent effect size correlation of</w:t>
      </w:r>
      <w:r>
        <w:t xml:space="preserve"> </w:t>
      </w:r>
      <m:oMath>
        <m:r>
          <m:t>r</m:t>
        </m:r>
      </m:oMath>
      <w:r>
        <w:t xml:space="preserve"> </w:t>
      </w:r>
      <w:r>
        <w:t xml:space="preserve">= .50 but performed sensitivity analysis with</w:t>
      </w:r>
      <w:r>
        <w:t xml:space="preserve"> </w:t>
      </w:r>
      <m:oMath>
        <m:r>
          <m:t>r</m:t>
        </m:r>
      </m:oMath>
      <w:r>
        <w:t xml:space="preserve"> </w:t>
      </w:r>
      <w:r>
        <w:t xml:space="preserve">= .10, .30, .50, .70, and .90. These sensitivity analyses did not change our overall conclusion about publication bias, so we do not discuss them.</w:t>
      </w:r>
    </w:p>
  </w:footnote>
  <w:footnote w:id="35">
    <w:p>
      <w:pPr>
        <w:pStyle w:val="Funotentext"/>
      </w:pPr>
      <w:r>
        <w:rPr>
          <w:rStyle w:val="Funotenzeichen"/>
        </w:rPr>
        <w:footnoteRef/>
      </w:r>
      <w:r>
        <w:t xml:space="preserve"> </w:t>
      </w:r>
      <w:r>
        <w:t xml:space="preserve">When assessing publication bias using 3LMA, we also fit an exploratory model that included cluster-robust estimates of the variance covariance matrix. Cluster-robust estimation procedures did not change our inferences.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DEMAND CHARACTERISTICS META-ANALYSIS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DEMAND CHARACTERISTICS META-ANALYSIS</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9" Target="media/rId39.png" /><Relationship Type="http://schemas.openxmlformats.org/officeDocument/2006/relationships/image" Id="rId49" Target="media/rId49.png" /><Relationship Type="http://schemas.openxmlformats.org/officeDocument/2006/relationships/hyperlink" Id="rId104" Target="https://CRAN.R-project.org/package=PublicationBias" TargetMode="External" /><Relationship Type="http://schemas.openxmlformats.org/officeDocument/2006/relationships/hyperlink" Id="rId68" Target="https://CRAN.R-project.org/package=weightr" TargetMode="External" /><Relationship Type="http://schemas.openxmlformats.org/officeDocument/2006/relationships/hyperlink" Id="rId100" Target="https://doi.org/10.21105/joss.03139" TargetMode="External" /><Relationship Type="http://schemas.openxmlformats.org/officeDocument/2006/relationships/hyperlink" Id="rId60" Target="https://github.com/crsh/papaja" TargetMode="External" /><Relationship Type="http://schemas.openxmlformats.org/officeDocument/2006/relationships/hyperlink" Id="rId20" Target="https://osf.io/3hkre/?view_only=2dc92af53f194e5eab0d7aecafaf01c2" TargetMode="External" /><Relationship Type="http://schemas.openxmlformats.org/officeDocument/2006/relationships/hyperlink" Id="rId11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04" Target="https://CRAN.R-project.org/package=PublicationBias" TargetMode="External" /><Relationship Type="http://schemas.openxmlformats.org/officeDocument/2006/relationships/hyperlink" Id="rId68" Target="https://CRAN.R-project.org/package=weightr" TargetMode="External" /><Relationship Type="http://schemas.openxmlformats.org/officeDocument/2006/relationships/hyperlink" Id="rId100" Target="https://doi.org/10.21105/joss.03139" TargetMode="External" /><Relationship Type="http://schemas.openxmlformats.org/officeDocument/2006/relationships/hyperlink" Id="rId60" Target="https://github.com/crsh/papaja" TargetMode="External" /><Relationship Type="http://schemas.openxmlformats.org/officeDocument/2006/relationships/hyperlink" Id="rId20" Target="https://osf.io/3hkre/?view_only=2dc92af53f194e5eab0d7aecafaf01c2" TargetMode="External" /><Relationship Type="http://schemas.openxmlformats.org/officeDocument/2006/relationships/hyperlink" Id="rId11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demanding problem: Meta-analysis suggests that demand characteristics exert effects that can be powerful, unreliable, and difficult to explain</dc:title>
  <dc:creator/>
  <cp:keywords/>
  <dcterms:created xsi:type="dcterms:W3CDTF">2024-06-26T18:30:27Z</dcterms:created>
  <dcterms:modified xsi:type="dcterms:W3CDTF">2024-06-26T18:30:27Z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nnotate_references">
    <vt:lpwstr>True</vt:lpwstr>
  </property>
  <property fmtid="{D5CDD505-2E9C-101B-9397-08002B2CF9AE}" pid="4" name="authornote">
    <vt:lpwstr>Public significance statement: A fundamental methodological concern in research with human participants is that their responses are biased by information that convey the researcher’s hypothesis (i.e., demand characteristics). In a meta-analysis, we combined evidence from 53 studies that experimentally tested this concern by explicitly manipulating cues about the study hypothesis. Results suggested that explicit information about the researcher’s hypothesis produce biases in participants’ responses that can be potentially large – but are troublingly unreliable and difficult to explain. All materials, data (raw and processed), code, and pre-registrations are openly available at https://osf.io/3hkre/?view_only=2dc92af53f194e5eab0d7aecafaf01c2. This work was supported by the John Templeton Foundation (grant # anonymous for peer review). The funder had no role in the preparation of the manuscript or decision to publish. We thank (1) (anonymous for peer review; AC) for assistance with code review, and (2) (anonymous for peer review; JB) for assistance developing the initial literature search strategy.</vt:lpwstr>
  </property>
  <property fmtid="{D5CDD505-2E9C-101B-9397-08002B2CF9AE}" pid="5" name="bibliography">
    <vt:lpwstr>r-references.bib</vt:lpwstr>
  </property>
  <property fmtid="{D5CDD505-2E9C-101B-9397-08002B2CF9AE}" pid="6" name="classoption">
    <vt:lpwstr>man</vt:lpwstr>
  </property>
  <property fmtid="{D5CDD505-2E9C-101B-9397-08002B2CF9AE}" pid="7" name="csl">
    <vt:lpwstr>C:\Users\ncole\AppData\Local\R\win-library\4.4\papaja\rmd\apa6-annotated.csl</vt:lpwstr>
  </property>
  <property fmtid="{D5CDD505-2E9C-101B-9397-08002B2CF9AE}" pid="8" name="draft">
    <vt:lpwstr>False</vt:lpwstr>
  </property>
  <property fmtid="{D5CDD505-2E9C-101B-9397-08002B2CF9AE}" pid="9" name="editor_options">
    <vt:lpwstr/>
  </property>
  <property fmtid="{D5CDD505-2E9C-101B-9397-08002B2CF9AE}" pid="10" name="figurelist">
    <vt:lpwstr>False</vt:lpwstr>
  </property>
  <property fmtid="{D5CDD505-2E9C-101B-9397-08002B2CF9AE}" pid="11" name="floatsintext">
    <vt:lpwstr>True</vt:lpwstr>
  </property>
  <property fmtid="{D5CDD505-2E9C-101B-9397-08002B2CF9AE}" pid="12" name="footnotelist">
    <vt:lpwstr>False</vt:lpwstr>
  </property>
  <property fmtid="{D5CDD505-2E9C-101B-9397-08002B2CF9AE}" pid="13" name="linenumbers">
    <vt:lpwstr>False</vt:lpwstr>
  </property>
  <property fmtid="{D5CDD505-2E9C-101B-9397-08002B2CF9AE}" pid="14" name="mask">
    <vt:lpwstr>False</vt:lpwstr>
  </property>
  <property fmtid="{D5CDD505-2E9C-101B-9397-08002B2CF9AE}" pid="15" name="nocite">
    <vt:lpwstr>@orne1964contribution; @kersbergen2019hypothesis; @martin2018attention; @hoogeveen2018did; @rose2014choice; @durgin2012social; @busch2007follow; @cramer2005effect; @kanter2004experimental; @coles2022fact; @mummolo2019demand; @allen2012demand; @isager2022student; @terhune2006induction; @cramer1995effect; @barabasz1991effects; @veitch1991demand; @allen2012demand; @kenealy1988validation; @smith1986influence; @siegel1982influence; @lamberth1971similarity; @polivy1980laboratory; @earn1979experimental; @perry1978demand; @mcginley1975subject; @mcglynn1972experimental; @verpaelst2007demand; @standing2008demonstration; @verpaelst2007demand; @lana1971subject; @schauer1969demand; @cramer2004effect; @larsen2011further; @tsai2018great; @coles2023replication; @fresson2017role; @balze1998role; @palomba1995dissociation; @coles2024replication</vt:lpwstr>
  </property>
  <property fmtid="{D5CDD505-2E9C-101B-9397-08002B2CF9AE}" pid="16" name="output">
    <vt:lpwstr>papaja::apa6_docx</vt:lpwstr>
  </property>
  <property fmtid="{D5CDD505-2E9C-101B-9397-08002B2CF9AE}" pid="17" name="shorttitle">
    <vt:lpwstr>Demand characteristics meta-analysis</vt:lpwstr>
  </property>
  <property fmtid="{D5CDD505-2E9C-101B-9397-08002B2CF9AE}" pid="18" name="tablelist">
    <vt:lpwstr>False</vt:lpwstr>
  </property>
</Properties>
</file>